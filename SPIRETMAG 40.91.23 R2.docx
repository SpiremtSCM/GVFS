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66D" w:rsidRDefault="0033166D" w:rsidP="00B14F83">
      <w:pPr>
        <w:tabs>
          <w:tab w:val="left" w:pos="1080"/>
        </w:tabs>
        <w:spacing w:before="120"/>
      </w:pPr>
      <w:bookmarkStart w:id="0" w:name="_GoBack"/>
      <w:bookmarkEnd w:id="0"/>
    </w:p>
    <w:p w:rsidR="0033166D" w:rsidRPr="00FB1C79" w:rsidRDefault="00FB1C79" w:rsidP="00B14F83">
      <w:pPr>
        <w:tabs>
          <w:tab w:val="left" w:pos="720"/>
          <w:tab w:val="left" w:pos="1260"/>
        </w:tabs>
        <w:spacing w:before="120"/>
        <w:jc w:val="center"/>
        <w:rPr>
          <w:rFonts w:asciiTheme="minorHAnsi" w:hAnsiTheme="minorHAnsi" w:cs="Arial"/>
          <w:b/>
          <w:sz w:val="20"/>
          <w:szCs w:val="20"/>
        </w:rPr>
      </w:pPr>
      <w:r w:rsidRPr="00FB1C79">
        <w:rPr>
          <w:rFonts w:asciiTheme="minorHAnsi" w:hAnsiTheme="minorHAnsi" w:cs="Arial"/>
          <w:b/>
          <w:sz w:val="20"/>
          <w:szCs w:val="20"/>
        </w:rPr>
        <w:t>40.91.23</w:t>
      </w:r>
      <w:r w:rsidR="006473AB">
        <w:rPr>
          <w:rFonts w:asciiTheme="minorHAnsi" w:hAnsiTheme="minorHAnsi" w:cs="Arial"/>
          <w:b/>
          <w:sz w:val="20"/>
          <w:szCs w:val="20"/>
        </w:rPr>
        <w:t xml:space="preserve">.30 </w:t>
      </w:r>
      <w:r w:rsidR="00660BBA" w:rsidRPr="00FB1C79">
        <w:rPr>
          <w:rFonts w:asciiTheme="minorHAnsi" w:hAnsiTheme="minorHAnsi" w:cs="Arial"/>
          <w:b/>
          <w:sz w:val="20"/>
          <w:szCs w:val="20"/>
        </w:rPr>
        <w:t xml:space="preserve">BTU </w:t>
      </w:r>
      <w:r w:rsidRPr="00FB1C79">
        <w:rPr>
          <w:rFonts w:asciiTheme="minorHAnsi" w:hAnsiTheme="minorHAnsi" w:cs="Arial"/>
          <w:b/>
          <w:sz w:val="20"/>
          <w:szCs w:val="20"/>
        </w:rPr>
        <w:t xml:space="preserve">ELECTROMAGNETIC FLOW </w:t>
      </w:r>
      <w:r w:rsidR="00BE6782" w:rsidRPr="00FB1C79">
        <w:rPr>
          <w:rFonts w:asciiTheme="minorHAnsi" w:hAnsiTheme="minorHAnsi" w:cs="Arial"/>
          <w:b/>
          <w:sz w:val="20"/>
          <w:szCs w:val="20"/>
        </w:rPr>
        <w:t>METER</w:t>
      </w:r>
    </w:p>
    <w:p w:rsidR="00A81360" w:rsidRPr="00A81360" w:rsidRDefault="00A81360" w:rsidP="00A81360">
      <w:pPr>
        <w:spacing w:after="120"/>
        <w:outlineLvl w:val="0"/>
        <w:rPr>
          <w:rFonts w:asciiTheme="minorHAnsi" w:hAnsiTheme="minorHAnsi" w:cs="Arial"/>
          <w:b/>
          <w:sz w:val="22"/>
          <w:szCs w:val="22"/>
          <w:u w:val="single"/>
        </w:rPr>
      </w:pPr>
      <w:r w:rsidRPr="00A81360">
        <w:rPr>
          <w:rFonts w:asciiTheme="minorHAnsi" w:hAnsiTheme="minorHAnsi" w:cs="Arial"/>
          <w:b/>
          <w:sz w:val="22"/>
          <w:szCs w:val="22"/>
        </w:rPr>
        <w:t>1.01 SUMMARY</w:t>
      </w:r>
    </w:p>
    <w:p w:rsidR="00A81360" w:rsidRDefault="00A81360" w:rsidP="00A81360">
      <w:pPr>
        <w:numPr>
          <w:ilvl w:val="0"/>
          <w:numId w:val="7"/>
        </w:numPr>
        <w:spacing w:after="120"/>
        <w:ind w:firstLine="0"/>
        <w:rPr>
          <w:rFonts w:asciiTheme="minorHAnsi" w:hAnsiTheme="minorHAnsi" w:cs="Arial"/>
          <w:sz w:val="20"/>
          <w:szCs w:val="20"/>
        </w:rPr>
      </w:pPr>
      <w:r w:rsidRPr="00A81360">
        <w:rPr>
          <w:rFonts w:asciiTheme="minorHAnsi" w:hAnsiTheme="minorHAnsi" w:cs="Arial"/>
          <w:sz w:val="20"/>
          <w:szCs w:val="20"/>
        </w:rPr>
        <w:t>Section Includes: Flanged-body magnetic flow meters for permanent installations</w:t>
      </w:r>
      <w:r w:rsidR="006473AB">
        <w:rPr>
          <w:rFonts w:asciiTheme="minorHAnsi" w:hAnsiTheme="minorHAnsi" w:cs="Arial"/>
          <w:sz w:val="20"/>
          <w:szCs w:val="20"/>
        </w:rPr>
        <w:t xml:space="preserve"> incorporating </w:t>
      </w:r>
    </w:p>
    <w:p w:rsidR="006473AB" w:rsidRPr="00A81360" w:rsidRDefault="00FC3BBF" w:rsidP="006473AB">
      <w:pPr>
        <w:spacing w:after="120"/>
        <w:ind w:left="1440"/>
        <w:rPr>
          <w:rFonts w:asciiTheme="minorHAnsi" w:hAnsiTheme="minorHAnsi" w:cs="Arial"/>
          <w:sz w:val="20"/>
          <w:szCs w:val="20"/>
        </w:rPr>
      </w:pPr>
      <w:r>
        <w:rPr>
          <w:rFonts w:asciiTheme="minorHAnsi" w:hAnsiTheme="minorHAnsi" w:cs="Arial"/>
          <w:sz w:val="20"/>
          <w:szCs w:val="20"/>
        </w:rPr>
        <w:t>BTU measurement in accordance with standard EN 1434- thermal energy metering.</w:t>
      </w:r>
    </w:p>
    <w:p w:rsidR="00A81360" w:rsidRPr="00A81360" w:rsidRDefault="00A81360" w:rsidP="00A81360">
      <w:pPr>
        <w:numPr>
          <w:ilvl w:val="0"/>
          <w:numId w:val="7"/>
        </w:numPr>
        <w:spacing w:after="120"/>
        <w:ind w:firstLine="0"/>
        <w:rPr>
          <w:rFonts w:asciiTheme="minorHAnsi" w:hAnsiTheme="minorHAnsi" w:cs="Arial"/>
          <w:sz w:val="20"/>
          <w:szCs w:val="20"/>
        </w:rPr>
      </w:pPr>
      <w:r w:rsidRPr="00A81360">
        <w:rPr>
          <w:rFonts w:asciiTheme="minorHAnsi" w:hAnsiTheme="minorHAnsi" w:cs="Arial"/>
          <w:sz w:val="20"/>
          <w:szCs w:val="20"/>
        </w:rPr>
        <w:t>Related Sections:</w:t>
      </w:r>
    </w:p>
    <w:p w:rsidR="00A81360" w:rsidRPr="00A81360" w:rsidRDefault="00A81360" w:rsidP="00A81360">
      <w:pPr>
        <w:numPr>
          <w:ilvl w:val="1"/>
          <w:numId w:val="7"/>
        </w:numPr>
        <w:spacing w:after="120"/>
        <w:ind w:firstLine="0"/>
        <w:rPr>
          <w:rFonts w:asciiTheme="minorHAnsi" w:hAnsiTheme="minorHAnsi" w:cs="Arial"/>
          <w:sz w:val="20"/>
          <w:szCs w:val="20"/>
        </w:rPr>
      </w:pPr>
      <w:r w:rsidRPr="00A81360">
        <w:rPr>
          <w:rFonts w:asciiTheme="minorHAnsi" w:hAnsiTheme="minorHAnsi" w:cs="Arial"/>
          <w:sz w:val="20"/>
          <w:szCs w:val="20"/>
        </w:rPr>
        <w:t>Control and Information System Scope and General Requirements</w:t>
      </w:r>
    </w:p>
    <w:p w:rsidR="00A81360" w:rsidRPr="00A81360" w:rsidRDefault="00A81360" w:rsidP="00A81360">
      <w:pPr>
        <w:numPr>
          <w:ilvl w:val="1"/>
          <w:numId w:val="7"/>
        </w:numPr>
        <w:spacing w:after="120"/>
        <w:ind w:firstLine="0"/>
        <w:rPr>
          <w:rFonts w:asciiTheme="minorHAnsi" w:hAnsiTheme="minorHAnsi" w:cs="Arial"/>
          <w:sz w:val="20"/>
          <w:szCs w:val="20"/>
        </w:rPr>
      </w:pPr>
      <w:r w:rsidRPr="00A81360">
        <w:rPr>
          <w:rFonts w:asciiTheme="minorHAnsi" w:hAnsiTheme="minorHAnsi" w:cs="Arial"/>
          <w:sz w:val="20"/>
          <w:szCs w:val="20"/>
        </w:rPr>
        <w:t>Powered Instruments, General</w:t>
      </w:r>
    </w:p>
    <w:p w:rsidR="00A81360" w:rsidRDefault="006C0349" w:rsidP="00A81360">
      <w:pPr>
        <w:spacing w:after="120"/>
        <w:rPr>
          <w:rFonts w:asciiTheme="minorHAnsi" w:hAnsiTheme="minorHAnsi" w:cs="Arial"/>
          <w:b/>
          <w:sz w:val="22"/>
          <w:szCs w:val="22"/>
        </w:rPr>
      </w:pPr>
      <w:r>
        <w:rPr>
          <w:rFonts w:asciiTheme="minorHAnsi" w:hAnsiTheme="minorHAnsi" w:cs="Arial"/>
          <w:b/>
          <w:sz w:val="22"/>
          <w:szCs w:val="22"/>
        </w:rPr>
        <w:t>1.02 FURNISHED INSTRUMENTATION</w:t>
      </w:r>
    </w:p>
    <w:p w:rsidR="00A81360" w:rsidRPr="00A81360" w:rsidRDefault="00A81360" w:rsidP="00A81360">
      <w:pPr>
        <w:numPr>
          <w:ilvl w:val="0"/>
          <w:numId w:val="8"/>
        </w:numPr>
        <w:spacing w:after="120"/>
        <w:ind w:firstLine="0"/>
        <w:rPr>
          <w:rFonts w:asciiTheme="minorHAnsi" w:hAnsiTheme="minorHAnsi" w:cs="Arial"/>
          <w:sz w:val="20"/>
          <w:szCs w:val="20"/>
        </w:rPr>
      </w:pPr>
      <w:r w:rsidRPr="00A81360">
        <w:rPr>
          <w:rFonts w:asciiTheme="minorHAnsi" w:hAnsiTheme="minorHAnsi" w:cs="Arial"/>
          <w:sz w:val="20"/>
          <w:szCs w:val="20"/>
        </w:rPr>
        <w:t>The Contractor shall provide magnetic</w:t>
      </w:r>
      <w:r w:rsidR="00410242">
        <w:rPr>
          <w:rFonts w:asciiTheme="minorHAnsi" w:hAnsiTheme="minorHAnsi" w:cs="Arial"/>
          <w:sz w:val="20"/>
          <w:szCs w:val="20"/>
        </w:rPr>
        <w:t xml:space="preserve"> BTU</w:t>
      </w:r>
      <w:r w:rsidRPr="00A81360">
        <w:rPr>
          <w:rFonts w:asciiTheme="minorHAnsi" w:hAnsiTheme="minorHAnsi" w:cs="Arial"/>
          <w:sz w:val="20"/>
          <w:szCs w:val="20"/>
        </w:rPr>
        <w:t xml:space="preserve"> flow meters for measuring </w:t>
      </w:r>
      <w:r>
        <w:rPr>
          <w:rFonts w:asciiTheme="minorHAnsi" w:hAnsiTheme="minorHAnsi" w:cs="Arial"/>
          <w:sz w:val="20"/>
          <w:szCs w:val="20"/>
        </w:rPr>
        <w:t xml:space="preserve">flow </w:t>
      </w:r>
      <w:r w:rsidR="00410242">
        <w:rPr>
          <w:rFonts w:asciiTheme="minorHAnsi" w:hAnsiTheme="minorHAnsi" w:cs="Arial"/>
          <w:sz w:val="20"/>
          <w:szCs w:val="20"/>
        </w:rPr>
        <w:t xml:space="preserve">and BTU energy </w:t>
      </w:r>
      <w:r>
        <w:rPr>
          <w:rFonts w:asciiTheme="minorHAnsi" w:hAnsiTheme="minorHAnsi" w:cs="Arial"/>
          <w:sz w:val="20"/>
          <w:szCs w:val="20"/>
        </w:rPr>
        <w:t>of conductive fluids</w:t>
      </w:r>
      <w:r w:rsidRPr="00A81360">
        <w:rPr>
          <w:rFonts w:asciiTheme="minorHAnsi" w:hAnsiTheme="minorHAnsi" w:cs="Arial"/>
          <w:sz w:val="20"/>
          <w:szCs w:val="20"/>
        </w:rPr>
        <w:t>.  The meters shall utilize bipolar pulse DC coil excitation to measure volt</w:t>
      </w:r>
      <w:r w:rsidR="006C0349">
        <w:rPr>
          <w:rFonts w:asciiTheme="minorHAnsi" w:hAnsiTheme="minorHAnsi" w:cs="Arial"/>
          <w:sz w:val="20"/>
          <w:szCs w:val="20"/>
        </w:rPr>
        <w:t xml:space="preserve">age induced by the flow of conductive fluids </w:t>
      </w:r>
      <w:r w:rsidRPr="00A81360">
        <w:rPr>
          <w:rFonts w:asciiTheme="minorHAnsi" w:hAnsiTheme="minorHAnsi" w:cs="Arial"/>
          <w:sz w:val="20"/>
          <w:szCs w:val="20"/>
        </w:rPr>
        <w:t>through a magnetic flux.</w:t>
      </w:r>
    </w:p>
    <w:p w:rsidR="006C0349" w:rsidRPr="0051494E" w:rsidRDefault="00A81360" w:rsidP="0051494E">
      <w:pPr>
        <w:numPr>
          <w:ilvl w:val="0"/>
          <w:numId w:val="8"/>
        </w:numPr>
        <w:spacing w:after="120"/>
        <w:ind w:firstLine="0"/>
        <w:rPr>
          <w:rFonts w:asciiTheme="minorHAnsi" w:hAnsiTheme="minorHAnsi" w:cs="Arial"/>
          <w:sz w:val="20"/>
          <w:szCs w:val="20"/>
        </w:rPr>
      </w:pPr>
      <w:r w:rsidRPr="0051494E">
        <w:rPr>
          <w:rFonts w:asciiTheme="minorHAnsi" w:hAnsiTheme="minorHAnsi" w:cs="Arial"/>
          <w:sz w:val="20"/>
          <w:szCs w:val="20"/>
        </w:rPr>
        <w:t xml:space="preserve">The voltage shall be linearly proportional to flow velocity from 0.3 to 30 feet per second.  Standard accuracy of the pulse output </w:t>
      </w:r>
      <w:r w:rsidR="00817683" w:rsidRPr="0051494E">
        <w:rPr>
          <w:rFonts w:asciiTheme="minorHAnsi" w:hAnsiTheme="minorHAnsi" w:cs="Arial"/>
          <w:sz w:val="20"/>
          <w:szCs w:val="20"/>
        </w:rPr>
        <w:t>shall be ± 0.5</w:t>
      </w:r>
      <w:r w:rsidRPr="0051494E">
        <w:rPr>
          <w:rFonts w:asciiTheme="minorHAnsi" w:hAnsiTheme="minorHAnsi" w:cs="Arial"/>
          <w:sz w:val="20"/>
          <w:szCs w:val="20"/>
        </w:rPr>
        <w:t>% of rate (from .3</w:t>
      </w:r>
      <w:r w:rsidR="00F530BE">
        <w:rPr>
          <w:rFonts w:asciiTheme="minorHAnsi" w:hAnsiTheme="minorHAnsi" w:cs="Arial"/>
          <w:sz w:val="20"/>
          <w:szCs w:val="20"/>
        </w:rPr>
        <w:t xml:space="preserve"> to 30 ft/sec) for all meters.</w:t>
      </w:r>
    </w:p>
    <w:p w:rsidR="00A81360" w:rsidRPr="00A81360" w:rsidRDefault="00A81360" w:rsidP="00A81360">
      <w:pPr>
        <w:numPr>
          <w:ilvl w:val="0"/>
          <w:numId w:val="8"/>
        </w:numPr>
        <w:spacing w:after="120"/>
        <w:ind w:firstLine="0"/>
        <w:rPr>
          <w:rFonts w:asciiTheme="minorHAnsi" w:hAnsiTheme="minorHAnsi" w:cs="Arial"/>
          <w:sz w:val="20"/>
          <w:szCs w:val="20"/>
        </w:rPr>
      </w:pPr>
      <w:r w:rsidRPr="00A81360">
        <w:rPr>
          <w:rFonts w:asciiTheme="minorHAnsi" w:hAnsiTheme="minorHAnsi" w:cs="Arial"/>
          <w:sz w:val="20"/>
          <w:szCs w:val="20"/>
        </w:rPr>
        <w:t xml:space="preserve">As described in this specification, the flow meters shall have the operating features and include the appurtenant equipment listed below. The Manufacturer shall supply any equipment necessary to </w:t>
      </w:r>
      <w:r w:rsidR="00410242">
        <w:rPr>
          <w:rFonts w:asciiTheme="minorHAnsi" w:hAnsiTheme="minorHAnsi" w:cs="Arial"/>
          <w:sz w:val="20"/>
          <w:szCs w:val="20"/>
        </w:rPr>
        <w:t xml:space="preserve">place </w:t>
      </w:r>
      <w:r w:rsidRPr="00A81360">
        <w:rPr>
          <w:rFonts w:asciiTheme="minorHAnsi" w:hAnsiTheme="minorHAnsi" w:cs="Arial"/>
          <w:sz w:val="20"/>
          <w:szCs w:val="20"/>
        </w:rPr>
        <w:t>the meter in working order.</w:t>
      </w:r>
    </w:p>
    <w:p w:rsidR="00817683" w:rsidRPr="00817683" w:rsidRDefault="00817683" w:rsidP="00817683">
      <w:pPr>
        <w:spacing w:after="120"/>
        <w:rPr>
          <w:rFonts w:asciiTheme="minorHAnsi" w:hAnsiTheme="minorHAnsi" w:cs="Arial"/>
          <w:b/>
          <w:sz w:val="22"/>
          <w:szCs w:val="22"/>
        </w:rPr>
      </w:pPr>
      <w:r w:rsidRPr="00817683">
        <w:rPr>
          <w:rFonts w:asciiTheme="minorHAnsi" w:hAnsiTheme="minorHAnsi" w:cs="Arial"/>
          <w:b/>
          <w:sz w:val="22"/>
          <w:szCs w:val="22"/>
        </w:rPr>
        <w:t>1.03 SUBMITTALS</w:t>
      </w:r>
    </w:p>
    <w:p w:rsidR="00817683" w:rsidRPr="00817683" w:rsidRDefault="00817683" w:rsidP="00817683">
      <w:pPr>
        <w:numPr>
          <w:ilvl w:val="0"/>
          <w:numId w:val="9"/>
        </w:numPr>
        <w:spacing w:after="120"/>
        <w:ind w:firstLine="0"/>
        <w:rPr>
          <w:rFonts w:asciiTheme="minorHAnsi" w:hAnsiTheme="minorHAnsi" w:cs="Arial"/>
          <w:sz w:val="20"/>
          <w:szCs w:val="20"/>
        </w:rPr>
      </w:pPr>
      <w:r w:rsidRPr="00817683">
        <w:rPr>
          <w:rFonts w:asciiTheme="minorHAnsi" w:hAnsiTheme="minorHAnsi" w:cs="Arial"/>
          <w:sz w:val="20"/>
          <w:szCs w:val="20"/>
        </w:rPr>
        <w:t xml:space="preserve">Furnish complete Product Data, Shop Drawings, Test Reports, Operating Manuals, </w:t>
      </w:r>
      <w:r w:rsidR="00F212AA" w:rsidRPr="00817683">
        <w:rPr>
          <w:rFonts w:asciiTheme="minorHAnsi" w:hAnsiTheme="minorHAnsi" w:cs="Arial"/>
          <w:sz w:val="20"/>
          <w:szCs w:val="20"/>
        </w:rPr>
        <w:t xml:space="preserve">Record </w:t>
      </w:r>
      <w:r w:rsidR="00F212AA">
        <w:rPr>
          <w:rFonts w:asciiTheme="minorHAnsi" w:hAnsiTheme="minorHAnsi" w:cs="Arial"/>
          <w:sz w:val="20"/>
          <w:szCs w:val="20"/>
        </w:rPr>
        <w:t>Drawings</w:t>
      </w:r>
      <w:r w:rsidRPr="00817683">
        <w:rPr>
          <w:rFonts w:asciiTheme="minorHAnsi" w:hAnsiTheme="minorHAnsi" w:cs="Arial"/>
          <w:sz w:val="20"/>
          <w:szCs w:val="20"/>
        </w:rPr>
        <w:t>, Manufacturer’s certifications, Manufacturer’s Field Reports</w:t>
      </w:r>
      <w:r w:rsidR="00410242">
        <w:rPr>
          <w:rFonts w:asciiTheme="minorHAnsi" w:hAnsiTheme="minorHAnsi" w:cs="Arial"/>
          <w:sz w:val="20"/>
          <w:szCs w:val="20"/>
        </w:rPr>
        <w:t>.</w:t>
      </w:r>
    </w:p>
    <w:p w:rsidR="00817683" w:rsidRPr="00817683" w:rsidRDefault="00817683" w:rsidP="00817683">
      <w:pPr>
        <w:numPr>
          <w:ilvl w:val="0"/>
          <w:numId w:val="9"/>
        </w:numPr>
        <w:spacing w:after="120"/>
        <w:ind w:firstLine="0"/>
        <w:rPr>
          <w:rFonts w:asciiTheme="minorHAnsi" w:hAnsiTheme="minorHAnsi" w:cs="Arial"/>
          <w:sz w:val="20"/>
          <w:szCs w:val="20"/>
        </w:rPr>
      </w:pPr>
      <w:r w:rsidRPr="00817683">
        <w:rPr>
          <w:rFonts w:asciiTheme="minorHAnsi" w:hAnsiTheme="minorHAnsi" w:cs="Arial"/>
          <w:sz w:val="20"/>
          <w:szCs w:val="20"/>
        </w:rPr>
        <w:t>Product Data:</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Dimensional Drawings.</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Materials of Construction:</w:t>
      </w:r>
    </w:p>
    <w:p w:rsidR="00817683" w:rsidRPr="00817683" w:rsidRDefault="00817683" w:rsidP="00817683">
      <w:pPr>
        <w:pStyle w:val="Legal5"/>
        <w:numPr>
          <w:ilvl w:val="2"/>
          <w:numId w:val="9"/>
        </w:numPr>
        <w:spacing w:after="120"/>
        <w:ind w:firstLine="0"/>
        <w:rPr>
          <w:rFonts w:asciiTheme="minorHAnsi" w:hAnsiTheme="minorHAnsi" w:cs="Arial"/>
          <w:sz w:val="20"/>
        </w:rPr>
      </w:pPr>
      <w:r w:rsidRPr="00817683">
        <w:rPr>
          <w:rFonts w:asciiTheme="minorHAnsi" w:hAnsiTheme="minorHAnsi" w:cs="Arial"/>
          <w:sz w:val="20"/>
        </w:rPr>
        <w:t>Metering Tube.</w:t>
      </w:r>
    </w:p>
    <w:p w:rsidR="00817683" w:rsidRPr="00817683" w:rsidRDefault="00817683" w:rsidP="00817683">
      <w:pPr>
        <w:pStyle w:val="Legal5"/>
        <w:numPr>
          <w:ilvl w:val="2"/>
          <w:numId w:val="9"/>
        </w:numPr>
        <w:spacing w:after="120"/>
        <w:ind w:firstLine="0"/>
        <w:rPr>
          <w:rFonts w:asciiTheme="minorHAnsi" w:hAnsiTheme="minorHAnsi" w:cs="Arial"/>
          <w:sz w:val="20"/>
        </w:rPr>
      </w:pPr>
      <w:r w:rsidRPr="00817683">
        <w:rPr>
          <w:rFonts w:asciiTheme="minorHAnsi" w:hAnsiTheme="minorHAnsi" w:cs="Arial"/>
          <w:sz w:val="20"/>
        </w:rPr>
        <w:t>Liner.</w:t>
      </w:r>
    </w:p>
    <w:p w:rsidR="00817683" w:rsidRPr="00817683" w:rsidRDefault="00817683" w:rsidP="00817683">
      <w:pPr>
        <w:pStyle w:val="Legal5"/>
        <w:numPr>
          <w:ilvl w:val="2"/>
          <w:numId w:val="9"/>
        </w:numPr>
        <w:spacing w:after="120"/>
        <w:ind w:firstLine="0"/>
        <w:rPr>
          <w:rFonts w:asciiTheme="minorHAnsi" w:hAnsiTheme="minorHAnsi" w:cs="Arial"/>
          <w:sz w:val="20"/>
        </w:rPr>
      </w:pPr>
      <w:r w:rsidRPr="00817683">
        <w:rPr>
          <w:rFonts w:asciiTheme="minorHAnsi" w:hAnsiTheme="minorHAnsi" w:cs="Arial"/>
          <w:sz w:val="20"/>
        </w:rPr>
        <w:t>Electrodes.</w:t>
      </w:r>
    </w:p>
    <w:p w:rsidR="00817683" w:rsidRPr="00817683" w:rsidRDefault="00817683" w:rsidP="00817683">
      <w:pPr>
        <w:pStyle w:val="Legal5"/>
        <w:numPr>
          <w:ilvl w:val="2"/>
          <w:numId w:val="9"/>
        </w:numPr>
        <w:spacing w:after="120"/>
        <w:ind w:firstLine="0"/>
        <w:rPr>
          <w:rFonts w:asciiTheme="minorHAnsi" w:hAnsiTheme="minorHAnsi" w:cs="Arial"/>
          <w:sz w:val="20"/>
        </w:rPr>
      </w:pPr>
      <w:r w:rsidRPr="00817683">
        <w:rPr>
          <w:rFonts w:asciiTheme="minorHAnsi" w:hAnsiTheme="minorHAnsi" w:cs="Arial"/>
          <w:sz w:val="20"/>
        </w:rPr>
        <w:t>Flanges.</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Measurement accuracy.</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Range and range ability.</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Enclosure Rating.</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Classification Rating.</w:t>
      </w:r>
    </w:p>
    <w:p w:rsidR="00817683" w:rsidRPr="00817683" w:rsidRDefault="00817683" w:rsidP="00817683">
      <w:pPr>
        <w:pStyle w:val="Legal4"/>
        <w:numPr>
          <w:ilvl w:val="1"/>
          <w:numId w:val="9"/>
        </w:numPr>
        <w:spacing w:after="120"/>
        <w:ind w:firstLine="0"/>
        <w:rPr>
          <w:rFonts w:asciiTheme="minorHAnsi" w:hAnsiTheme="minorHAnsi" w:cs="Arial"/>
          <w:sz w:val="20"/>
        </w:rPr>
      </w:pPr>
      <w:r w:rsidRPr="00817683">
        <w:rPr>
          <w:rFonts w:asciiTheme="minorHAnsi" w:hAnsiTheme="minorHAnsi" w:cs="Arial"/>
          <w:sz w:val="20"/>
        </w:rPr>
        <w:t>Power:</w:t>
      </w:r>
    </w:p>
    <w:p w:rsidR="00817683" w:rsidRPr="00817683" w:rsidRDefault="00817683" w:rsidP="00817683">
      <w:pPr>
        <w:pStyle w:val="Legal5"/>
        <w:numPr>
          <w:ilvl w:val="2"/>
          <w:numId w:val="9"/>
        </w:numPr>
        <w:spacing w:after="120"/>
        <w:ind w:firstLine="0"/>
        <w:rPr>
          <w:rFonts w:asciiTheme="minorHAnsi" w:hAnsiTheme="minorHAnsi" w:cs="Arial"/>
          <w:sz w:val="20"/>
        </w:rPr>
      </w:pPr>
      <w:r w:rsidRPr="00817683">
        <w:rPr>
          <w:rFonts w:asciiTheme="minorHAnsi" w:hAnsiTheme="minorHAnsi" w:cs="Arial"/>
          <w:sz w:val="20"/>
        </w:rPr>
        <w:t>Voltage.</w:t>
      </w:r>
    </w:p>
    <w:p w:rsidR="00817683" w:rsidRDefault="00817683" w:rsidP="00817683">
      <w:pPr>
        <w:pStyle w:val="Legal5"/>
        <w:numPr>
          <w:ilvl w:val="2"/>
          <w:numId w:val="9"/>
        </w:numPr>
        <w:spacing w:after="120"/>
        <w:ind w:firstLine="0"/>
        <w:rPr>
          <w:rFonts w:asciiTheme="minorHAnsi" w:hAnsiTheme="minorHAnsi" w:cs="Arial"/>
          <w:sz w:val="20"/>
        </w:rPr>
      </w:pPr>
      <w:r w:rsidRPr="00817683">
        <w:rPr>
          <w:rFonts w:asciiTheme="minorHAnsi" w:hAnsiTheme="minorHAnsi" w:cs="Arial"/>
          <w:sz w:val="20"/>
        </w:rPr>
        <w:t>Wattage.</w:t>
      </w:r>
    </w:p>
    <w:p w:rsidR="00E1163B" w:rsidRPr="00E1163B" w:rsidRDefault="00E1163B" w:rsidP="00E1163B">
      <w:pPr>
        <w:pStyle w:val="Legal4"/>
        <w:numPr>
          <w:ilvl w:val="1"/>
          <w:numId w:val="9"/>
        </w:numPr>
        <w:spacing w:after="120"/>
        <w:ind w:firstLine="0"/>
        <w:rPr>
          <w:rFonts w:asciiTheme="minorHAnsi" w:hAnsiTheme="minorHAnsi" w:cs="Arial"/>
          <w:sz w:val="20"/>
        </w:rPr>
      </w:pPr>
      <w:r w:rsidRPr="00E1163B">
        <w:rPr>
          <w:rFonts w:asciiTheme="minorHAnsi" w:hAnsiTheme="minorHAnsi" w:cs="Arial"/>
          <w:sz w:val="20"/>
        </w:rPr>
        <w:t>Output options.</w:t>
      </w:r>
    </w:p>
    <w:p w:rsidR="00E1163B" w:rsidRPr="00817683" w:rsidRDefault="00E1163B" w:rsidP="00E1163B">
      <w:pPr>
        <w:pStyle w:val="Legal5"/>
        <w:numPr>
          <w:ilvl w:val="0"/>
          <w:numId w:val="0"/>
        </w:numPr>
        <w:spacing w:after="120"/>
        <w:ind w:left="2340"/>
        <w:rPr>
          <w:rFonts w:asciiTheme="minorHAnsi" w:hAnsiTheme="minorHAnsi" w:cs="Arial"/>
          <w:sz w:val="20"/>
        </w:rPr>
      </w:pPr>
    </w:p>
    <w:p w:rsidR="00DC26C4" w:rsidRPr="00DC26C4" w:rsidRDefault="00DC26C4" w:rsidP="00DC26C4">
      <w:pPr>
        <w:spacing w:after="120"/>
        <w:rPr>
          <w:rFonts w:asciiTheme="minorHAnsi" w:hAnsiTheme="minorHAnsi" w:cs="Arial"/>
          <w:b/>
          <w:sz w:val="20"/>
          <w:szCs w:val="20"/>
        </w:rPr>
      </w:pPr>
      <w:r w:rsidRPr="00DC26C4">
        <w:rPr>
          <w:rFonts w:asciiTheme="minorHAnsi" w:hAnsiTheme="minorHAnsi" w:cs="Arial"/>
          <w:b/>
          <w:sz w:val="20"/>
          <w:szCs w:val="20"/>
        </w:rPr>
        <w:t>1.04 QUALITY ASSURANCE</w:t>
      </w:r>
    </w:p>
    <w:p w:rsidR="00DC26C4" w:rsidRPr="00DC26C4" w:rsidRDefault="00DC26C4" w:rsidP="00DC26C4">
      <w:pPr>
        <w:pStyle w:val="Legal3"/>
        <w:numPr>
          <w:ilvl w:val="0"/>
          <w:numId w:val="12"/>
        </w:numPr>
        <w:spacing w:before="0" w:after="120"/>
        <w:ind w:firstLine="0"/>
        <w:rPr>
          <w:rFonts w:asciiTheme="minorHAnsi" w:hAnsiTheme="minorHAnsi" w:cs="Arial"/>
          <w:sz w:val="20"/>
        </w:rPr>
      </w:pPr>
      <w:r w:rsidRPr="00DC26C4">
        <w:rPr>
          <w:rFonts w:asciiTheme="minorHAnsi" w:hAnsiTheme="minorHAnsi" w:cs="Arial"/>
          <w:sz w:val="20"/>
        </w:rPr>
        <w:t>Manufacture</w:t>
      </w:r>
      <w:r w:rsidR="002978C5">
        <w:rPr>
          <w:rFonts w:asciiTheme="minorHAnsi" w:hAnsiTheme="minorHAnsi" w:cs="Arial"/>
          <w:sz w:val="20"/>
        </w:rPr>
        <w:t>d</w:t>
      </w:r>
      <w:r w:rsidRPr="00DC26C4">
        <w:rPr>
          <w:rFonts w:asciiTheme="minorHAnsi" w:hAnsiTheme="minorHAnsi" w:cs="Arial"/>
          <w:sz w:val="20"/>
        </w:rPr>
        <w:t xml:space="preserve"> i</w:t>
      </w:r>
      <w:ins w:id="1" w:author="Richard Haugh" w:date="2004-11-30T10:34:00Z">
        <w:r w:rsidRPr="00DC26C4">
          <w:rPr>
            <w:rFonts w:asciiTheme="minorHAnsi" w:hAnsiTheme="minorHAnsi" w:cs="Arial"/>
            <w:sz w:val="20"/>
          </w:rPr>
          <w:t xml:space="preserve">nstruments facilities </w:t>
        </w:r>
      </w:ins>
      <w:r w:rsidR="002978C5">
        <w:rPr>
          <w:rFonts w:asciiTheme="minorHAnsi" w:hAnsiTheme="minorHAnsi" w:cs="Arial"/>
          <w:sz w:val="20"/>
        </w:rPr>
        <w:t xml:space="preserve">shall be </w:t>
      </w:r>
      <w:ins w:id="2" w:author="Richard Haugh" w:date="2004-11-30T10:34:00Z">
        <w:r w:rsidRPr="00DC26C4">
          <w:rPr>
            <w:rFonts w:asciiTheme="minorHAnsi" w:hAnsiTheme="minorHAnsi" w:cs="Arial"/>
            <w:sz w:val="20"/>
          </w:rPr>
          <w:t>certified to the quality standards of ISO Standard 9001 - Quality Systems - Model for Quality Assurance in Design/Dev</w:t>
        </w:r>
      </w:ins>
      <w:ins w:id="3" w:author="Tracie Topp" w:date="2005-09-23T12:51:00Z">
        <w:r w:rsidRPr="00DC26C4">
          <w:rPr>
            <w:rFonts w:asciiTheme="minorHAnsi" w:hAnsiTheme="minorHAnsi" w:cs="Arial"/>
            <w:sz w:val="20"/>
          </w:rPr>
          <w:t>e</w:t>
        </w:r>
      </w:ins>
      <w:ins w:id="4" w:author="Richard Haugh" w:date="2004-11-30T10:34:00Z">
        <w:r w:rsidRPr="00DC26C4">
          <w:rPr>
            <w:rFonts w:asciiTheme="minorHAnsi" w:hAnsiTheme="minorHAnsi" w:cs="Arial"/>
            <w:sz w:val="20"/>
          </w:rPr>
          <w:t>lopment, Production, Installation, and Servicing.</w:t>
        </w:r>
      </w:ins>
    </w:p>
    <w:p w:rsidR="00DC26C4" w:rsidRPr="00DC26C4" w:rsidRDefault="00DC26C4" w:rsidP="00DC26C4">
      <w:pPr>
        <w:pStyle w:val="Legal3"/>
        <w:numPr>
          <w:ilvl w:val="0"/>
          <w:numId w:val="12"/>
        </w:numPr>
        <w:spacing w:before="0" w:after="120"/>
        <w:ind w:firstLine="0"/>
        <w:rPr>
          <w:ins w:id="5" w:author="Richard Haugh" w:date="2004-11-30T10:37:00Z"/>
          <w:rFonts w:asciiTheme="minorHAnsi" w:hAnsiTheme="minorHAnsi" w:cs="Arial"/>
          <w:sz w:val="20"/>
        </w:rPr>
      </w:pPr>
      <w:ins w:id="6" w:author="Richard Haugh" w:date="2004-11-30T10:37:00Z">
        <w:r w:rsidRPr="00DC26C4">
          <w:rPr>
            <w:rFonts w:asciiTheme="minorHAnsi" w:hAnsiTheme="minorHAnsi" w:cs="Arial"/>
            <w:sz w:val="20"/>
          </w:rPr>
          <w:t>Factory Calibration</w:t>
        </w:r>
        <w:r w:rsidRPr="00DC26C4">
          <w:rPr>
            <w:rFonts w:asciiTheme="minorHAnsi" w:hAnsiTheme="minorHAnsi" w:cs="Arial"/>
            <w:i/>
            <w:iCs/>
            <w:sz w:val="20"/>
          </w:rPr>
          <w:t>:</w:t>
        </w:r>
        <w:del w:id="7" w:author="Tracie Topp" w:date="2005-09-23T12:51:00Z">
          <w:r w:rsidRPr="00DC26C4">
            <w:rPr>
              <w:rFonts w:asciiTheme="minorHAnsi" w:hAnsiTheme="minorHAnsi" w:cs="Arial"/>
              <w:i/>
              <w:iCs/>
              <w:sz w:val="20"/>
            </w:rPr>
            <w:delText xml:space="preserve"> </w:delText>
          </w:r>
        </w:del>
      </w:ins>
    </w:p>
    <w:p w:rsidR="00DC26C4" w:rsidRPr="00DC26C4" w:rsidRDefault="00DC26C4" w:rsidP="00DC26C4">
      <w:pPr>
        <w:numPr>
          <w:ilvl w:val="1"/>
          <w:numId w:val="12"/>
        </w:numPr>
        <w:spacing w:after="120"/>
        <w:ind w:firstLine="0"/>
        <w:rPr>
          <w:rFonts w:asciiTheme="minorHAnsi" w:hAnsiTheme="minorHAnsi" w:cs="Arial"/>
          <w:sz w:val="20"/>
          <w:szCs w:val="20"/>
        </w:rPr>
      </w:pPr>
      <w:ins w:id="8" w:author="Richard Haugh" w:date="2004-11-30T10:37:00Z">
        <w:r w:rsidRPr="00DC26C4">
          <w:rPr>
            <w:rFonts w:asciiTheme="minorHAnsi" w:hAnsiTheme="minorHAnsi" w:cs="Arial"/>
            <w:sz w:val="20"/>
            <w:szCs w:val="20"/>
          </w:rPr>
          <w:t>Magnetic flow meters shall be factory calibrated on an approved test stand with certified accuracy traceable to NIST</w:t>
        </w:r>
      </w:ins>
      <w:r w:rsidRPr="00DC26C4">
        <w:rPr>
          <w:rFonts w:asciiTheme="minorHAnsi" w:hAnsiTheme="minorHAnsi" w:cs="Arial"/>
          <w:sz w:val="20"/>
          <w:szCs w:val="20"/>
        </w:rPr>
        <w:t>, compliant with the ISO 17025 standard</w:t>
      </w:r>
      <w:r w:rsidR="002978C5">
        <w:rPr>
          <w:rFonts w:asciiTheme="minorHAnsi" w:hAnsiTheme="minorHAnsi" w:cs="Arial"/>
          <w:sz w:val="20"/>
          <w:szCs w:val="20"/>
        </w:rPr>
        <w:t>.</w:t>
      </w:r>
    </w:p>
    <w:p w:rsidR="00DC26C4" w:rsidRPr="00DC26C4" w:rsidRDefault="00DC26C4" w:rsidP="00DC26C4">
      <w:pPr>
        <w:spacing w:after="120"/>
        <w:rPr>
          <w:rFonts w:asciiTheme="minorHAnsi" w:hAnsiTheme="minorHAnsi" w:cs="Arial"/>
          <w:b/>
          <w:sz w:val="20"/>
          <w:szCs w:val="20"/>
        </w:rPr>
      </w:pPr>
      <w:r w:rsidRPr="00DC26C4">
        <w:rPr>
          <w:rFonts w:asciiTheme="minorHAnsi" w:hAnsiTheme="minorHAnsi" w:cs="Arial"/>
          <w:b/>
          <w:sz w:val="20"/>
          <w:szCs w:val="20"/>
        </w:rPr>
        <w:t>1.05 DELIVERY, STORAGE, AND HANDLING</w:t>
      </w:r>
    </w:p>
    <w:p w:rsidR="00DC26C4" w:rsidRPr="00DC26C4" w:rsidRDefault="00DC26C4" w:rsidP="00DC26C4">
      <w:pPr>
        <w:numPr>
          <w:ilvl w:val="0"/>
          <w:numId w:val="13"/>
        </w:numPr>
        <w:tabs>
          <w:tab w:val="clear" w:pos="1005"/>
          <w:tab w:val="num" w:pos="720"/>
        </w:tabs>
        <w:spacing w:after="120"/>
        <w:ind w:left="720" w:firstLine="0"/>
        <w:rPr>
          <w:rFonts w:asciiTheme="minorHAnsi" w:hAnsiTheme="minorHAnsi" w:cs="Arial"/>
          <w:sz w:val="20"/>
          <w:szCs w:val="20"/>
        </w:rPr>
      </w:pPr>
      <w:r w:rsidRPr="00DC26C4">
        <w:rPr>
          <w:rFonts w:asciiTheme="minorHAnsi" w:hAnsiTheme="minorHAnsi" w:cs="Arial"/>
          <w:sz w:val="20"/>
          <w:szCs w:val="20"/>
        </w:rPr>
        <w:t>Store all instruments in a dedicated structure with space conditioning to meet the recommended storage requirements provided by the Manufacturer.</w:t>
      </w:r>
    </w:p>
    <w:p w:rsidR="00DC26C4" w:rsidRPr="00DC26C4" w:rsidRDefault="00DC26C4" w:rsidP="00DC26C4">
      <w:pPr>
        <w:numPr>
          <w:ilvl w:val="0"/>
          <w:numId w:val="13"/>
        </w:numPr>
        <w:tabs>
          <w:tab w:val="clear" w:pos="1005"/>
          <w:tab w:val="num" w:pos="720"/>
        </w:tabs>
        <w:spacing w:after="120"/>
        <w:ind w:left="720" w:firstLine="0"/>
        <w:rPr>
          <w:rFonts w:asciiTheme="minorHAnsi" w:hAnsiTheme="minorHAnsi" w:cs="Arial"/>
          <w:b/>
          <w:sz w:val="20"/>
          <w:szCs w:val="20"/>
        </w:rPr>
      </w:pPr>
      <w:r w:rsidRPr="00DC26C4">
        <w:rPr>
          <w:rFonts w:asciiTheme="minorHAnsi" w:hAnsiTheme="minorHAnsi" w:cs="Arial"/>
          <w:sz w:val="20"/>
          <w:szCs w:val="20"/>
        </w:rPr>
        <w:t>Any instruments that are not stored in strict conformance with the Manufacturer’s recommendation shall be replaced.</w:t>
      </w:r>
    </w:p>
    <w:p w:rsidR="00DC26C4" w:rsidRPr="00DC26C4" w:rsidRDefault="00DC26C4" w:rsidP="00DC26C4">
      <w:pPr>
        <w:tabs>
          <w:tab w:val="left" w:pos="540"/>
        </w:tabs>
        <w:spacing w:after="120"/>
        <w:rPr>
          <w:rFonts w:asciiTheme="minorHAnsi" w:hAnsiTheme="minorHAnsi" w:cs="Arial"/>
          <w:b/>
          <w:sz w:val="20"/>
          <w:szCs w:val="20"/>
        </w:rPr>
      </w:pPr>
      <w:r w:rsidRPr="00DC26C4">
        <w:rPr>
          <w:rFonts w:asciiTheme="minorHAnsi" w:hAnsiTheme="minorHAnsi" w:cs="Arial"/>
          <w:b/>
          <w:sz w:val="20"/>
          <w:szCs w:val="20"/>
        </w:rPr>
        <w:t>1.06 PROJECT OR SITE CONDITIONS</w:t>
      </w:r>
    </w:p>
    <w:p w:rsidR="00DC26C4" w:rsidRPr="00DC26C4" w:rsidRDefault="00DC26C4" w:rsidP="00DC26C4">
      <w:pPr>
        <w:pStyle w:val="Legal3"/>
        <w:numPr>
          <w:ilvl w:val="0"/>
          <w:numId w:val="14"/>
        </w:numPr>
        <w:spacing w:before="0" w:after="120"/>
        <w:ind w:firstLine="0"/>
        <w:rPr>
          <w:rFonts w:asciiTheme="minorHAnsi" w:hAnsiTheme="minorHAnsi" w:cs="Arial"/>
          <w:sz w:val="20"/>
        </w:rPr>
      </w:pPr>
      <w:r w:rsidRPr="00DC26C4">
        <w:rPr>
          <w:rFonts w:asciiTheme="minorHAnsi" w:hAnsiTheme="minorHAnsi" w:cs="Arial"/>
          <w:sz w:val="20"/>
        </w:rPr>
        <w:t xml:space="preserve">Provide instruments </w:t>
      </w:r>
      <w:ins w:id="9" w:author="Richard Haugh" w:date="2004-11-30T10:42:00Z">
        <w:r w:rsidRPr="00DC26C4">
          <w:rPr>
            <w:rFonts w:asciiTheme="minorHAnsi" w:hAnsiTheme="minorHAnsi" w:cs="Arial"/>
            <w:sz w:val="20"/>
            <w:u w:val="single"/>
          </w:rPr>
          <w:t>suitable</w:t>
        </w:r>
        <w:r w:rsidRPr="00DC26C4">
          <w:rPr>
            <w:rFonts w:asciiTheme="minorHAnsi" w:hAnsiTheme="minorHAnsi" w:cs="Arial"/>
            <w:sz w:val="20"/>
          </w:rPr>
          <w:t xml:space="preserve"> </w:t>
        </w:r>
      </w:ins>
      <w:r w:rsidRPr="00DC26C4">
        <w:rPr>
          <w:rFonts w:asciiTheme="minorHAnsi" w:hAnsiTheme="minorHAnsi" w:cs="Arial"/>
          <w:sz w:val="20"/>
        </w:rPr>
        <w:t xml:space="preserve">for the installed site conditions including, but not limited to, material compatibility, site altitude, </w:t>
      </w:r>
      <w:r w:rsidR="00410242">
        <w:rPr>
          <w:rFonts w:asciiTheme="minorHAnsi" w:hAnsiTheme="minorHAnsi" w:cs="Arial"/>
          <w:sz w:val="20"/>
        </w:rPr>
        <w:t xml:space="preserve">fluids, </w:t>
      </w:r>
      <w:ins w:id="10" w:author="Richard Haugh" w:date="2004-11-30T10:42:00Z">
        <w:r w:rsidRPr="00DC26C4">
          <w:rPr>
            <w:rFonts w:asciiTheme="minorHAnsi" w:hAnsiTheme="minorHAnsi" w:cs="Arial"/>
            <w:sz w:val="20"/>
          </w:rPr>
          <w:t xml:space="preserve">process and ambient </w:t>
        </w:r>
      </w:ins>
      <w:r w:rsidRPr="00DC26C4">
        <w:rPr>
          <w:rFonts w:asciiTheme="minorHAnsi" w:hAnsiTheme="minorHAnsi" w:cs="Arial"/>
          <w:sz w:val="20"/>
        </w:rPr>
        <w:t>temperature</w:t>
      </w:r>
      <w:r w:rsidR="00410242">
        <w:rPr>
          <w:rFonts w:asciiTheme="minorHAnsi" w:hAnsiTheme="minorHAnsi" w:cs="Arial"/>
          <w:sz w:val="20"/>
        </w:rPr>
        <w:t xml:space="preserve"> and pressure</w:t>
      </w:r>
      <w:ins w:id="11" w:author="Richard Haugh" w:date="2004-11-30T10:42:00Z">
        <w:r w:rsidRPr="00DC26C4">
          <w:rPr>
            <w:rFonts w:asciiTheme="minorHAnsi" w:hAnsiTheme="minorHAnsi" w:cs="Arial"/>
            <w:sz w:val="20"/>
          </w:rPr>
          <w:t>,</w:t>
        </w:r>
      </w:ins>
      <w:r w:rsidRPr="00DC26C4">
        <w:rPr>
          <w:rFonts w:asciiTheme="minorHAnsi" w:hAnsiTheme="minorHAnsi" w:cs="Arial"/>
          <w:sz w:val="20"/>
        </w:rPr>
        <w:t xml:space="preserve"> and humidity conditions. </w:t>
      </w:r>
    </w:p>
    <w:p w:rsidR="00DC26C4" w:rsidRPr="00DC26C4" w:rsidRDefault="00DC26C4" w:rsidP="00DC26C4">
      <w:pPr>
        <w:spacing w:after="120"/>
        <w:rPr>
          <w:rFonts w:asciiTheme="minorHAnsi" w:hAnsiTheme="minorHAnsi" w:cs="Arial"/>
          <w:b/>
          <w:sz w:val="20"/>
          <w:szCs w:val="20"/>
        </w:rPr>
      </w:pPr>
      <w:r w:rsidRPr="00DC26C4">
        <w:rPr>
          <w:rFonts w:asciiTheme="minorHAnsi" w:hAnsiTheme="minorHAnsi" w:cs="Arial"/>
          <w:b/>
          <w:sz w:val="20"/>
          <w:szCs w:val="20"/>
        </w:rPr>
        <w:t>1.07 CALIBRATION AND WARRANTY</w:t>
      </w:r>
    </w:p>
    <w:p w:rsidR="00DC26C4" w:rsidRDefault="00BE46D5" w:rsidP="00DC26C4">
      <w:pPr>
        <w:numPr>
          <w:ilvl w:val="0"/>
          <w:numId w:val="11"/>
        </w:numPr>
        <w:spacing w:after="120"/>
        <w:ind w:firstLine="0"/>
        <w:rPr>
          <w:rFonts w:asciiTheme="minorHAnsi" w:hAnsiTheme="minorHAnsi" w:cs="Arial"/>
          <w:sz w:val="20"/>
          <w:szCs w:val="20"/>
        </w:rPr>
      </w:pPr>
      <w:r>
        <w:rPr>
          <w:rFonts w:asciiTheme="minorHAnsi" w:hAnsiTheme="minorHAnsi" w:cs="Arial"/>
          <w:sz w:val="20"/>
          <w:szCs w:val="20"/>
        </w:rPr>
        <w:t>The m</w:t>
      </w:r>
      <w:ins w:id="12" w:author="Richard Haugh" w:date="2004-11-30T10:37:00Z">
        <w:r w:rsidR="00DC26C4" w:rsidRPr="00CD589E">
          <w:rPr>
            <w:rFonts w:asciiTheme="minorHAnsi" w:hAnsiTheme="minorHAnsi" w:cs="Arial"/>
            <w:sz w:val="20"/>
            <w:szCs w:val="20"/>
          </w:rPr>
          <w:t xml:space="preserve">agnetic </w:t>
        </w:r>
      </w:ins>
      <w:r w:rsidR="00410242">
        <w:rPr>
          <w:rFonts w:asciiTheme="minorHAnsi" w:hAnsiTheme="minorHAnsi" w:cs="Arial"/>
          <w:sz w:val="20"/>
          <w:szCs w:val="20"/>
        </w:rPr>
        <w:t xml:space="preserve">BTU </w:t>
      </w:r>
      <w:ins w:id="13" w:author="Richard Haugh" w:date="2004-11-30T10:37:00Z">
        <w:r w:rsidR="00DC26C4" w:rsidRPr="00CD589E">
          <w:rPr>
            <w:rFonts w:asciiTheme="minorHAnsi" w:hAnsiTheme="minorHAnsi" w:cs="Arial"/>
            <w:sz w:val="20"/>
            <w:szCs w:val="20"/>
          </w:rPr>
          <w:t>flow meters shall be factory calibrated on an approved test stand with certified accuracy traceable to NIST</w:t>
        </w:r>
      </w:ins>
      <w:r w:rsidR="00DC26C4" w:rsidRPr="00CD589E">
        <w:rPr>
          <w:rFonts w:asciiTheme="minorHAnsi" w:hAnsiTheme="minorHAnsi" w:cs="Arial"/>
          <w:sz w:val="20"/>
          <w:szCs w:val="20"/>
        </w:rPr>
        <w:t>, compliant with the ISO 17025 standard</w:t>
      </w:r>
      <w:r w:rsidR="00CD589E">
        <w:rPr>
          <w:rFonts w:asciiTheme="minorHAnsi" w:hAnsiTheme="minorHAnsi" w:cs="Arial"/>
          <w:sz w:val="20"/>
          <w:szCs w:val="20"/>
        </w:rPr>
        <w:t>.</w:t>
      </w:r>
      <w:r w:rsidR="00DC26C4" w:rsidRPr="00CD589E">
        <w:rPr>
          <w:rFonts w:asciiTheme="minorHAnsi" w:hAnsiTheme="minorHAnsi" w:cs="Arial"/>
          <w:sz w:val="20"/>
          <w:szCs w:val="20"/>
        </w:rPr>
        <w:t xml:space="preserve">  Each meter shall ship with a certificate of a 3-point calibration report </w:t>
      </w:r>
      <w:r w:rsidR="002978C5" w:rsidRPr="00CD589E">
        <w:rPr>
          <w:rFonts w:asciiTheme="minorHAnsi" w:hAnsiTheme="minorHAnsi" w:cs="Arial"/>
          <w:sz w:val="20"/>
          <w:szCs w:val="20"/>
        </w:rPr>
        <w:t>exceeding stated accuracy of 0.5</w:t>
      </w:r>
      <w:r w:rsidR="00DC26C4" w:rsidRPr="00CD589E">
        <w:rPr>
          <w:rFonts w:asciiTheme="minorHAnsi" w:hAnsiTheme="minorHAnsi" w:cs="Arial"/>
          <w:sz w:val="20"/>
          <w:szCs w:val="20"/>
        </w:rPr>
        <w:t>%.</w:t>
      </w:r>
    </w:p>
    <w:p w:rsidR="00F530BE" w:rsidRPr="00CD589E" w:rsidRDefault="00F530BE" w:rsidP="00DC26C4">
      <w:pPr>
        <w:numPr>
          <w:ilvl w:val="0"/>
          <w:numId w:val="11"/>
        </w:numPr>
        <w:spacing w:after="120"/>
        <w:ind w:firstLine="0"/>
        <w:rPr>
          <w:rFonts w:asciiTheme="minorHAnsi" w:hAnsiTheme="minorHAnsi" w:cs="Arial"/>
          <w:sz w:val="20"/>
          <w:szCs w:val="20"/>
        </w:rPr>
      </w:pPr>
      <w:r>
        <w:rPr>
          <w:rFonts w:asciiTheme="minorHAnsi" w:hAnsiTheme="minorHAnsi" w:cs="Arial"/>
          <w:sz w:val="20"/>
          <w:szCs w:val="20"/>
        </w:rPr>
        <w:t>Each manufactured unit- magnetic BTU flow tube, temperature sensors and flow transmitter as specified in Part 2 below, shall be factory tested and calibrated as an inte</w:t>
      </w:r>
      <w:r w:rsidR="00627D67">
        <w:rPr>
          <w:rFonts w:asciiTheme="minorHAnsi" w:hAnsiTheme="minorHAnsi" w:cs="Arial"/>
          <w:sz w:val="20"/>
          <w:szCs w:val="20"/>
        </w:rPr>
        <w:t>grated system prior to shipment, per tag number in the instrument schedule.  The manufacturer shall clearly identify, and the Contractor shall install, the components of each manufactured unit as an integrated system, in accordance with the manufacturer’s installation instructions.</w:t>
      </w:r>
    </w:p>
    <w:p w:rsidR="00CD589E" w:rsidRDefault="00DC26C4" w:rsidP="00DC26C4">
      <w:pPr>
        <w:numPr>
          <w:ilvl w:val="0"/>
          <w:numId w:val="11"/>
        </w:numPr>
        <w:spacing w:after="120"/>
        <w:ind w:firstLine="0"/>
        <w:rPr>
          <w:rFonts w:asciiTheme="minorHAnsi" w:hAnsiTheme="minorHAnsi" w:cs="Arial"/>
          <w:sz w:val="20"/>
          <w:szCs w:val="20"/>
        </w:rPr>
      </w:pPr>
      <w:r w:rsidRPr="00CD589E">
        <w:rPr>
          <w:rFonts w:asciiTheme="minorHAnsi" w:hAnsiTheme="minorHAnsi" w:cs="Arial"/>
          <w:sz w:val="20"/>
          <w:szCs w:val="20"/>
        </w:rPr>
        <w:t xml:space="preserve">The </w:t>
      </w:r>
      <w:r w:rsidR="00410242">
        <w:rPr>
          <w:rFonts w:asciiTheme="minorHAnsi" w:hAnsiTheme="minorHAnsi" w:cs="Arial"/>
          <w:sz w:val="20"/>
          <w:szCs w:val="20"/>
        </w:rPr>
        <w:t>m</w:t>
      </w:r>
      <w:ins w:id="14" w:author="Richard Haugh" w:date="2004-11-30T10:37:00Z">
        <w:r w:rsidR="00410242" w:rsidRPr="00CD589E">
          <w:rPr>
            <w:rFonts w:asciiTheme="minorHAnsi" w:hAnsiTheme="minorHAnsi" w:cs="Arial"/>
            <w:sz w:val="20"/>
            <w:szCs w:val="20"/>
          </w:rPr>
          <w:t xml:space="preserve">agnetic </w:t>
        </w:r>
      </w:ins>
      <w:r w:rsidR="00410242">
        <w:rPr>
          <w:rFonts w:asciiTheme="minorHAnsi" w:hAnsiTheme="minorHAnsi" w:cs="Arial"/>
          <w:sz w:val="20"/>
          <w:szCs w:val="20"/>
        </w:rPr>
        <w:t xml:space="preserve">BTU </w:t>
      </w:r>
      <w:ins w:id="15" w:author="Richard Haugh" w:date="2004-11-30T10:37:00Z">
        <w:r w:rsidR="00410242" w:rsidRPr="00CD589E">
          <w:rPr>
            <w:rFonts w:asciiTheme="minorHAnsi" w:hAnsiTheme="minorHAnsi" w:cs="Arial"/>
            <w:sz w:val="20"/>
            <w:szCs w:val="20"/>
          </w:rPr>
          <w:t xml:space="preserve">flow </w:t>
        </w:r>
      </w:ins>
      <w:r w:rsidRPr="00CD589E">
        <w:rPr>
          <w:rFonts w:asciiTheme="minorHAnsi" w:hAnsiTheme="minorHAnsi" w:cs="Arial"/>
          <w:sz w:val="20"/>
          <w:szCs w:val="20"/>
        </w:rPr>
        <w:t xml:space="preserve">meter shall </w:t>
      </w:r>
      <w:r w:rsidR="00CD589E" w:rsidRPr="00CD589E">
        <w:rPr>
          <w:rFonts w:asciiTheme="minorHAnsi" w:hAnsiTheme="minorHAnsi" w:cs="Arial"/>
          <w:sz w:val="20"/>
          <w:szCs w:val="20"/>
        </w:rPr>
        <w:t>continuously monitor performance with</w:t>
      </w:r>
      <w:r w:rsidRPr="00CD589E">
        <w:rPr>
          <w:rFonts w:asciiTheme="minorHAnsi" w:hAnsiTheme="minorHAnsi" w:cs="Arial"/>
          <w:sz w:val="20"/>
          <w:szCs w:val="20"/>
        </w:rPr>
        <w:t xml:space="preserve"> data stored in the microprocessor </w:t>
      </w:r>
      <w:r w:rsidR="00CD589E" w:rsidRPr="00CD589E">
        <w:rPr>
          <w:rFonts w:asciiTheme="minorHAnsi" w:hAnsiTheme="minorHAnsi" w:cs="Arial"/>
          <w:sz w:val="20"/>
          <w:szCs w:val="20"/>
        </w:rPr>
        <w:t xml:space="preserve">allowing </w:t>
      </w:r>
      <w:r w:rsidR="00D636C5">
        <w:rPr>
          <w:rFonts w:asciiTheme="minorHAnsi" w:hAnsiTheme="minorHAnsi" w:cs="Arial"/>
          <w:sz w:val="20"/>
          <w:szCs w:val="20"/>
        </w:rPr>
        <w:t xml:space="preserve">for </w:t>
      </w:r>
      <w:r w:rsidRPr="00CD589E">
        <w:rPr>
          <w:rFonts w:asciiTheme="minorHAnsi" w:hAnsiTheme="minorHAnsi" w:cs="Arial"/>
          <w:sz w:val="20"/>
          <w:szCs w:val="20"/>
        </w:rPr>
        <w:t>field verification of the meter parameters at any time i</w:t>
      </w:r>
      <w:r w:rsidR="00CD589E" w:rsidRPr="00CD589E">
        <w:rPr>
          <w:rFonts w:asciiTheme="minorHAnsi" w:hAnsiTheme="minorHAnsi" w:cs="Arial"/>
          <w:sz w:val="20"/>
          <w:szCs w:val="20"/>
        </w:rPr>
        <w:t>n the service life.</w:t>
      </w:r>
      <w:r w:rsidRPr="00CD589E">
        <w:rPr>
          <w:rFonts w:asciiTheme="minorHAnsi" w:hAnsiTheme="minorHAnsi" w:cs="Arial"/>
          <w:sz w:val="20"/>
          <w:szCs w:val="20"/>
        </w:rPr>
        <w:t xml:space="preserve">  </w:t>
      </w:r>
    </w:p>
    <w:p w:rsidR="00D636C5" w:rsidRDefault="00DC26C4" w:rsidP="00DC26C4">
      <w:pPr>
        <w:numPr>
          <w:ilvl w:val="0"/>
          <w:numId w:val="11"/>
        </w:numPr>
        <w:spacing w:after="120"/>
        <w:ind w:firstLine="0"/>
        <w:rPr>
          <w:rFonts w:asciiTheme="minorHAnsi" w:hAnsiTheme="minorHAnsi" w:cs="Arial"/>
          <w:sz w:val="20"/>
          <w:szCs w:val="20"/>
        </w:rPr>
      </w:pPr>
      <w:r w:rsidRPr="00CD589E">
        <w:rPr>
          <w:rFonts w:asciiTheme="minorHAnsi" w:hAnsiTheme="minorHAnsi" w:cs="Arial"/>
          <w:sz w:val="20"/>
          <w:szCs w:val="20"/>
        </w:rPr>
        <w:t xml:space="preserve">The </w:t>
      </w:r>
      <w:r w:rsidR="00410242">
        <w:rPr>
          <w:rFonts w:asciiTheme="minorHAnsi" w:hAnsiTheme="minorHAnsi" w:cs="Arial"/>
          <w:sz w:val="20"/>
          <w:szCs w:val="20"/>
        </w:rPr>
        <w:t>m</w:t>
      </w:r>
      <w:ins w:id="16" w:author="Richard Haugh" w:date="2004-11-30T10:37:00Z">
        <w:r w:rsidR="00410242" w:rsidRPr="00CD589E">
          <w:rPr>
            <w:rFonts w:asciiTheme="minorHAnsi" w:hAnsiTheme="minorHAnsi" w:cs="Arial"/>
            <w:sz w:val="20"/>
            <w:szCs w:val="20"/>
          </w:rPr>
          <w:t xml:space="preserve">agnetic </w:t>
        </w:r>
      </w:ins>
      <w:r w:rsidR="00410242">
        <w:rPr>
          <w:rFonts w:asciiTheme="minorHAnsi" w:hAnsiTheme="minorHAnsi" w:cs="Arial"/>
          <w:sz w:val="20"/>
          <w:szCs w:val="20"/>
        </w:rPr>
        <w:t xml:space="preserve">BTU </w:t>
      </w:r>
      <w:ins w:id="17" w:author="Richard Haugh" w:date="2004-11-30T10:37:00Z">
        <w:r w:rsidR="00410242" w:rsidRPr="00CD589E">
          <w:rPr>
            <w:rFonts w:asciiTheme="minorHAnsi" w:hAnsiTheme="minorHAnsi" w:cs="Arial"/>
            <w:sz w:val="20"/>
            <w:szCs w:val="20"/>
          </w:rPr>
          <w:t xml:space="preserve">flow </w:t>
        </w:r>
      </w:ins>
      <w:r w:rsidRPr="00CD589E">
        <w:rPr>
          <w:rFonts w:asciiTheme="minorHAnsi" w:hAnsiTheme="minorHAnsi" w:cs="Arial"/>
          <w:sz w:val="20"/>
          <w:szCs w:val="20"/>
        </w:rPr>
        <w:t xml:space="preserve">meter shall </w:t>
      </w:r>
      <w:r w:rsidR="00CD589E" w:rsidRPr="00CD589E">
        <w:rPr>
          <w:rFonts w:asciiTheme="minorHAnsi" w:hAnsiTheme="minorHAnsi" w:cs="Arial"/>
          <w:sz w:val="20"/>
          <w:szCs w:val="20"/>
        </w:rPr>
        <w:t>as be warranted against manufacturing defects for twenty four (24) months from the date of shipment.</w:t>
      </w:r>
    </w:p>
    <w:p w:rsidR="00DC26C4" w:rsidRPr="00CD589E" w:rsidRDefault="00D636C5" w:rsidP="00DC26C4">
      <w:pPr>
        <w:numPr>
          <w:ilvl w:val="0"/>
          <w:numId w:val="11"/>
        </w:numPr>
        <w:spacing w:after="120"/>
        <w:ind w:firstLine="0"/>
        <w:rPr>
          <w:rFonts w:asciiTheme="minorHAnsi" w:hAnsiTheme="minorHAnsi" w:cs="Arial"/>
          <w:sz w:val="20"/>
          <w:szCs w:val="20"/>
        </w:rPr>
      </w:pPr>
      <w:r>
        <w:rPr>
          <w:rFonts w:asciiTheme="minorHAnsi" w:hAnsiTheme="minorHAnsi" w:cs="Arial"/>
          <w:sz w:val="20"/>
          <w:szCs w:val="20"/>
        </w:rPr>
        <w:t>In the event of dissatisfaction with the meter performance, the manufacturer shall accept return of the meter within thirty (30) days of delivery free of charge, freight charges exclusive.</w:t>
      </w:r>
    </w:p>
    <w:p w:rsidR="002946D6" w:rsidRDefault="002946D6" w:rsidP="008F42FE">
      <w:pPr>
        <w:spacing w:after="120"/>
        <w:rPr>
          <w:rFonts w:asciiTheme="minorHAnsi" w:hAnsiTheme="minorHAnsi" w:cs="Arial"/>
          <w:b/>
          <w:sz w:val="20"/>
          <w:szCs w:val="20"/>
          <w:u w:val="single"/>
        </w:rPr>
      </w:pPr>
    </w:p>
    <w:p w:rsidR="002946D6" w:rsidRDefault="002946D6" w:rsidP="008F42FE">
      <w:pPr>
        <w:spacing w:after="120"/>
        <w:rPr>
          <w:rFonts w:asciiTheme="minorHAnsi" w:hAnsiTheme="minorHAnsi" w:cs="Arial"/>
          <w:b/>
          <w:sz w:val="20"/>
          <w:szCs w:val="20"/>
          <w:u w:val="single"/>
        </w:rPr>
      </w:pPr>
    </w:p>
    <w:p w:rsidR="002946D6" w:rsidRDefault="002946D6" w:rsidP="008F42FE">
      <w:pPr>
        <w:spacing w:after="120"/>
        <w:rPr>
          <w:rFonts w:asciiTheme="minorHAnsi" w:hAnsiTheme="minorHAnsi" w:cs="Arial"/>
          <w:b/>
          <w:sz w:val="20"/>
          <w:szCs w:val="20"/>
          <w:u w:val="single"/>
        </w:rPr>
      </w:pPr>
    </w:p>
    <w:p w:rsidR="002946D6" w:rsidRDefault="002946D6" w:rsidP="008F42FE">
      <w:pPr>
        <w:spacing w:after="120"/>
        <w:rPr>
          <w:rFonts w:asciiTheme="minorHAnsi" w:hAnsiTheme="minorHAnsi" w:cs="Arial"/>
          <w:b/>
          <w:sz w:val="20"/>
          <w:szCs w:val="20"/>
          <w:u w:val="single"/>
        </w:rPr>
      </w:pPr>
    </w:p>
    <w:p w:rsidR="002946D6" w:rsidRDefault="002946D6" w:rsidP="008F42FE">
      <w:pPr>
        <w:spacing w:after="120"/>
        <w:rPr>
          <w:rFonts w:asciiTheme="minorHAnsi" w:hAnsiTheme="minorHAnsi" w:cs="Arial"/>
          <w:b/>
          <w:sz w:val="20"/>
          <w:szCs w:val="20"/>
          <w:u w:val="single"/>
        </w:rPr>
      </w:pPr>
    </w:p>
    <w:p w:rsidR="002946D6" w:rsidRDefault="002946D6" w:rsidP="008F42FE">
      <w:pPr>
        <w:spacing w:after="120"/>
        <w:rPr>
          <w:rFonts w:asciiTheme="minorHAnsi" w:hAnsiTheme="minorHAnsi" w:cs="Arial"/>
          <w:b/>
          <w:sz w:val="20"/>
          <w:szCs w:val="20"/>
          <w:u w:val="single"/>
        </w:rPr>
      </w:pPr>
    </w:p>
    <w:p w:rsidR="002946D6" w:rsidRDefault="002946D6" w:rsidP="008F42FE">
      <w:pPr>
        <w:spacing w:after="120"/>
        <w:rPr>
          <w:rFonts w:asciiTheme="minorHAnsi" w:hAnsiTheme="minorHAnsi" w:cs="Arial"/>
          <w:b/>
          <w:sz w:val="20"/>
          <w:szCs w:val="20"/>
          <w:u w:val="single"/>
        </w:rPr>
      </w:pPr>
    </w:p>
    <w:p w:rsidR="008F42FE" w:rsidRPr="008F42FE" w:rsidRDefault="002946D6" w:rsidP="008F42FE">
      <w:pPr>
        <w:spacing w:after="120"/>
        <w:rPr>
          <w:rFonts w:asciiTheme="minorHAnsi" w:hAnsiTheme="minorHAnsi" w:cs="Arial"/>
          <w:b/>
          <w:sz w:val="20"/>
          <w:szCs w:val="20"/>
          <w:u w:val="single"/>
        </w:rPr>
      </w:pPr>
      <w:r>
        <w:rPr>
          <w:rFonts w:asciiTheme="minorHAnsi" w:hAnsiTheme="minorHAnsi" w:cs="Arial"/>
          <w:b/>
          <w:sz w:val="20"/>
          <w:szCs w:val="20"/>
          <w:u w:val="single"/>
        </w:rPr>
        <w:lastRenderedPageBreak/>
        <w:t>P</w:t>
      </w:r>
      <w:r w:rsidR="008F42FE" w:rsidRPr="008F42FE">
        <w:rPr>
          <w:rFonts w:asciiTheme="minorHAnsi" w:hAnsiTheme="minorHAnsi" w:cs="Arial"/>
          <w:b/>
          <w:sz w:val="20"/>
          <w:szCs w:val="20"/>
          <w:u w:val="single"/>
        </w:rPr>
        <w:t>ART 2</w:t>
      </w:r>
      <w:r w:rsidR="008F42FE" w:rsidRPr="008F42FE">
        <w:rPr>
          <w:rFonts w:asciiTheme="minorHAnsi" w:hAnsiTheme="minorHAnsi" w:cs="Arial"/>
          <w:b/>
          <w:sz w:val="20"/>
          <w:szCs w:val="20"/>
          <w:u w:val="single"/>
        </w:rPr>
        <w:tab/>
        <w:t>PRODUCTS</w:t>
      </w:r>
    </w:p>
    <w:p w:rsidR="008F42FE" w:rsidRPr="008F42FE" w:rsidRDefault="008F42FE" w:rsidP="008F42FE">
      <w:pPr>
        <w:spacing w:after="120"/>
        <w:rPr>
          <w:rFonts w:asciiTheme="minorHAnsi" w:hAnsiTheme="minorHAnsi" w:cs="Arial"/>
          <w:sz w:val="20"/>
          <w:szCs w:val="20"/>
        </w:rPr>
      </w:pPr>
      <w:r w:rsidRPr="008F42FE">
        <w:rPr>
          <w:rFonts w:asciiTheme="minorHAnsi" w:hAnsiTheme="minorHAnsi" w:cs="Arial"/>
          <w:b/>
          <w:sz w:val="20"/>
          <w:szCs w:val="20"/>
        </w:rPr>
        <w:t>2.01 MANUFACTURED UNITS</w:t>
      </w:r>
    </w:p>
    <w:p w:rsidR="008F42FE" w:rsidRPr="008F42FE" w:rsidRDefault="008F42FE" w:rsidP="008F42FE">
      <w:pPr>
        <w:numPr>
          <w:ilvl w:val="0"/>
          <w:numId w:val="16"/>
        </w:numPr>
        <w:spacing w:after="120"/>
        <w:ind w:firstLine="0"/>
        <w:rPr>
          <w:rFonts w:asciiTheme="minorHAnsi" w:hAnsiTheme="minorHAnsi" w:cs="Arial"/>
          <w:sz w:val="20"/>
          <w:szCs w:val="20"/>
        </w:rPr>
      </w:pPr>
      <w:r w:rsidRPr="008F42FE">
        <w:rPr>
          <w:rFonts w:asciiTheme="minorHAnsi" w:hAnsiTheme="minorHAnsi" w:cs="Arial"/>
          <w:sz w:val="20"/>
          <w:szCs w:val="20"/>
        </w:rPr>
        <w:t xml:space="preserve">The </w:t>
      </w:r>
      <w:r w:rsidR="00716AFF">
        <w:rPr>
          <w:rFonts w:asciiTheme="minorHAnsi" w:hAnsiTheme="minorHAnsi" w:cs="Arial"/>
          <w:sz w:val="20"/>
          <w:szCs w:val="20"/>
        </w:rPr>
        <w:t>electromagnetic BTU flow meter</w:t>
      </w:r>
      <w:r w:rsidR="00410242">
        <w:rPr>
          <w:rFonts w:asciiTheme="minorHAnsi" w:hAnsiTheme="minorHAnsi" w:cs="Arial"/>
          <w:sz w:val="20"/>
          <w:szCs w:val="20"/>
        </w:rPr>
        <w:t>ing system</w:t>
      </w:r>
      <w:r w:rsidRPr="008F42FE">
        <w:rPr>
          <w:rFonts w:asciiTheme="minorHAnsi" w:hAnsiTheme="minorHAnsi" w:cs="Arial"/>
          <w:sz w:val="20"/>
          <w:szCs w:val="20"/>
        </w:rPr>
        <w:t xml:space="preserve"> shall consist of a flanged </w:t>
      </w:r>
      <w:r w:rsidR="00716AFF">
        <w:rPr>
          <w:rFonts w:asciiTheme="minorHAnsi" w:hAnsiTheme="minorHAnsi" w:cs="Arial"/>
          <w:sz w:val="20"/>
          <w:szCs w:val="20"/>
        </w:rPr>
        <w:t xml:space="preserve">flow </w:t>
      </w:r>
      <w:r w:rsidR="0036342F">
        <w:rPr>
          <w:rFonts w:asciiTheme="minorHAnsi" w:hAnsiTheme="minorHAnsi" w:cs="Arial"/>
          <w:sz w:val="20"/>
          <w:szCs w:val="20"/>
        </w:rPr>
        <w:t>metering tube,</w:t>
      </w:r>
      <w:r w:rsidRPr="008F42FE">
        <w:rPr>
          <w:rFonts w:asciiTheme="minorHAnsi" w:hAnsiTheme="minorHAnsi" w:cs="Arial"/>
          <w:sz w:val="20"/>
          <w:szCs w:val="20"/>
        </w:rPr>
        <w:t xml:space="preserve"> a</w:t>
      </w:r>
      <w:r w:rsidR="0036342F">
        <w:rPr>
          <w:rFonts w:asciiTheme="minorHAnsi" w:hAnsiTheme="minorHAnsi" w:cs="Arial"/>
          <w:sz w:val="20"/>
          <w:szCs w:val="20"/>
        </w:rPr>
        <w:t xml:space="preserve"> flow</w:t>
      </w:r>
      <w:r w:rsidRPr="008F42FE">
        <w:rPr>
          <w:rFonts w:asciiTheme="minorHAnsi" w:hAnsiTheme="minorHAnsi" w:cs="Arial"/>
          <w:sz w:val="20"/>
          <w:szCs w:val="20"/>
        </w:rPr>
        <w:t xml:space="preserve"> transmitter</w:t>
      </w:r>
      <w:r w:rsidR="00410242">
        <w:rPr>
          <w:rFonts w:asciiTheme="minorHAnsi" w:hAnsiTheme="minorHAnsi" w:cs="Arial"/>
          <w:sz w:val="20"/>
          <w:szCs w:val="20"/>
        </w:rPr>
        <w:t xml:space="preserve"> which shall</w:t>
      </w:r>
      <w:r w:rsidR="00277973">
        <w:rPr>
          <w:rFonts w:asciiTheme="minorHAnsi" w:hAnsiTheme="minorHAnsi" w:cs="Arial"/>
          <w:sz w:val="20"/>
          <w:szCs w:val="20"/>
        </w:rPr>
        <w:t xml:space="preserve"> be mounted </w:t>
      </w:r>
      <w:r w:rsidRPr="008F42FE">
        <w:rPr>
          <w:rFonts w:asciiTheme="minorHAnsi" w:hAnsiTheme="minorHAnsi" w:cs="Arial"/>
          <w:sz w:val="20"/>
          <w:szCs w:val="20"/>
        </w:rPr>
        <w:t xml:space="preserve">remotely with </w:t>
      </w:r>
      <w:r w:rsidR="00277973">
        <w:rPr>
          <w:rFonts w:asciiTheme="minorHAnsi" w:hAnsiTheme="minorHAnsi" w:cs="Arial"/>
          <w:sz w:val="20"/>
          <w:szCs w:val="20"/>
        </w:rPr>
        <w:t>interconnecting cables up to 90 feet</w:t>
      </w:r>
      <w:r w:rsidR="0036342F">
        <w:rPr>
          <w:rFonts w:asciiTheme="minorHAnsi" w:hAnsiTheme="minorHAnsi" w:cs="Arial"/>
          <w:sz w:val="20"/>
          <w:szCs w:val="20"/>
        </w:rPr>
        <w:t xml:space="preserve"> in length, and two (2) Pt1000 temperature sensors, all from a single manufacturer, factory tested and calibrated prior to shipment, with test documentation provided at the time of delivery.</w:t>
      </w:r>
    </w:p>
    <w:p w:rsidR="00F530BE" w:rsidRDefault="008F42FE" w:rsidP="008F42FE">
      <w:pPr>
        <w:numPr>
          <w:ilvl w:val="0"/>
          <w:numId w:val="17"/>
        </w:numPr>
        <w:spacing w:after="120"/>
        <w:ind w:firstLine="0"/>
        <w:rPr>
          <w:rFonts w:asciiTheme="minorHAnsi" w:hAnsiTheme="minorHAnsi" w:cs="Arial"/>
          <w:sz w:val="20"/>
          <w:szCs w:val="20"/>
        </w:rPr>
      </w:pPr>
      <w:r w:rsidRPr="00F530BE">
        <w:rPr>
          <w:rFonts w:asciiTheme="minorHAnsi" w:hAnsiTheme="minorHAnsi" w:cs="Arial"/>
          <w:sz w:val="20"/>
          <w:szCs w:val="20"/>
        </w:rPr>
        <w:t xml:space="preserve">The flow metering system shall be microprocessor based and both the sensor and transmitter shall have </w:t>
      </w:r>
      <w:r w:rsidR="00EE698F" w:rsidRPr="00F530BE">
        <w:rPr>
          <w:rFonts w:asciiTheme="minorHAnsi" w:hAnsiTheme="minorHAnsi" w:cs="Arial"/>
          <w:sz w:val="20"/>
          <w:szCs w:val="20"/>
        </w:rPr>
        <w:t>micro</w:t>
      </w:r>
      <w:r w:rsidRPr="00F530BE">
        <w:rPr>
          <w:rFonts w:asciiTheme="minorHAnsi" w:hAnsiTheme="minorHAnsi" w:cs="Arial"/>
          <w:sz w:val="20"/>
          <w:szCs w:val="20"/>
        </w:rPr>
        <w:t xml:space="preserve">chips to store and process data.  </w:t>
      </w:r>
    </w:p>
    <w:p w:rsidR="008F42FE" w:rsidRPr="00F530BE" w:rsidRDefault="008F42FE" w:rsidP="008F42FE">
      <w:pPr>
        <w:numPr>
          <w:ilvl w:val="0"/>
          <w:numId w:val="17"/>
        </w:numPr>
        <w:spacing w:after="120"/>
        <w:ind w:firstLine="0"/>
        <w:rPr>
          <w:rFonts w:asciiTheme="minorHAnsi" w:hAnsiTheme="minorHAnsi" w:cs="Arial"/>
          <w:sz w:val="20"/>
          <w:szCs w:val="20"/>
        </w:rPr>
      </w:pPr>
      <w:r w:rsidRPr="00F530BE">
        <w:rPr>
          <w:rFonts w:asciiTheme="minorHAnsi" w:hAnsiTheme="minorHAnsi" w:cs="Arial"/>
          <w:sz w:val="20"/>
          <w:szCs w:val="20"/>
        </w:rPr>
        <w:t xml:space="preserve">The </w:t>
      </w:r>
      <w:r w:rsidR="00277973" w:rsidRPr="00F530BE">
        <w:rPr>
          <w:rFonts w:asciiTheme="minorHAnsi" w:hAnsiTheme="minorHAnsi" w:cs="Arial"/>
          <w:sz w:val="20"/>
          <w:szCs w:val="20"/>
        </w:rPr>
        <w:t>flow tube shall be of the proper size</w:t>
      </w:r>
      <w:r w:rsidRPr="00F530BE">
        <w:rPr>
          <w:rFonts w:asciiTheme="minorHAnsi" w:hAnsiTheme="minorHAnsi" w:cs="Arial"/>
          <w:sz w:val="20"/>
          <w:szCs w:val="20"/>
        </w:rPr>
        <w:t xml:space="preserve"> to measure the design flow rate of the piping and shall be noted in the instrument schedule.</w:t>
      </w:r>
    </w:p>
    <w:p w:rsidR="008F42FE" w:rsidRPr="00675CB4" w:rsidRDefault="008F42FE" w:rsidP="008F42FE">
      <w:pPr>
        <w:numPr>
          <w:ilvl w:val="0"/>
          <w:numId w:val="17"/>
        </w:numPr>
        <w:autoSpaceDE w:val="0"/>
        <w:autoSpaceDN w:val="0"/>
        <w:adjustRightInd w:val="0"/>
        <w:ind w:firstLine="0"/>
        <w:rPr>
          <w:rFonts w:asciiTheme="minorHAnsi" w:hAnsiTheme="minorHAnsi"/>
          <w:sz w:val="20"/>
          <w:szCs w:val="20"/>
        </w:rPr>
      </w:pPr>
      <w:r w:rsidRPr="008F42FE">
        <w:rPr>
          <w:rFonts w:asciiTheme="minorHAnsi" w:hAnsiTheme="minorHAnsi" w:cs="Arial"/>
          <w:sz w:val="20"/>
          <w:szCs w:val="20"/>
        </w:rPr>
        <w:t xml:space="preserve">The </w:t>
      </w:r>
      <w:r w:rsidR="00567CAC">
        <w:rPr>
          <w:rFonts w:asciiTheme="minorHAnsi" w:hAnsiTheme="minorHAnsi" w:cs="Arial"/>
          <w:sz w:val="20"/>
          <w:szCs w:val="20"/>
        </w:rPr>
        <w:t xml:space="preserve">flow </w:t>
      </w:r>
      <w:r w:rsidR="0036342F">
        <w:rPr>
          <w:rFonts w:asciiTheme="minorHAnsi" w:hAnsiTheme="minorHAnsi" w:cs="Arial"/>
          <w:sz w:val="20"/>
          <w:szCs w:val="20"/>
        </w:rPr>
        <w:t>tube</w:t>
      </w:r>
      <w:r w:rsidRPr="008F42FE">
        <w:rPr>
          <w:rFonts w:asciiTheme="minorHAnsi" w:hAnsiTheme="minorHAnsi" w:cs="Arial"/>
          <w:sz w:val="20"/>
          <w:szCs w:val="20"/>
        </w:rPr>
        <w:t xml:space="preserve"> shall consist of a stainle</w:t>
      </w:r>
      <w:r w:rsidR="00716AFF">
        <w:rPr>
          <w:rFonts w:asciiTheme="minorHAnsi" w:hAnsiTheme="minorHAnsi" w:cs="Arial"/>
          <w:sz w:val="20"/>
          <w:szCs w:val="20"/>
        </w:rPr>
        <w:t>ss steel sleeve</w:t>
      </w:r>
      <w:r w:rsidR="00567CAC">
        <w:rPr>
          <w:rFonts w:asciiTheme="minorHAnsi" w:hAnsiTheme="minorHAnsi" w:cs="Arial"/>
          <w:sz w:val="20"/>
          <w:szCs w:val="20"/>
        </w:rPr>
        <w:t>,</w:t>
      </w:r>
      <w:r w:rsidR="00716AFF" w:rsidRPr="00716AFF">
        <w:rPr>
          <w:rFonts w:asciiTheme="minorHAnsi" w:hAnsiTheme="minorHAnsi" w:cs="Arial"/>
          <w:sz w:val="20"/>
          <w:szCs w:val="20"/>
        </w:rPr>
        <w:t xml:space="preserve"> </w:t>
      </w:r>
      <w:r w:rsidR="00716AFF">
        <w:rPr>
          <w:rFonts w:asciiTheme="minorHAnsi" w:hAnsiTheme="minorHAnsi" w:cs="Arial"/>
          <w:sz w:val="20"/>
          <w:szCs w:val="20"/>
        </w:rPr>
        <w:t xml:space="preserve">two magnetic coils, PTFE liner and </w:t>
      </w:r>
      <w:r w:rsidR="00567CAC">
        <w:rPr>
          <w:rFonts w:asciiTheme="minorHAnsi" w:hAnsiTheme="minorHAnsi" w:cs="Arial"/>
          <w:sz w:val="20"/>
          <w:szCs w:val="20"/>
        </w:rPr>
        <w:t xml:space="preserve">three </w:t>
      </w:r>
      <w:r w:rsidR="00716AFF">
        <w:rPr>
          <w:rFonts w:asciiTheme="minorHAnsi" w:hAnsiTheme="minorHAnsi" w:cs="Arial"/>
          <w:sz w:val="20"/>
          <w:szCs w:val="20"/>
        </w:rPr>
        <w:t>electrodes</w:t>
      </w:r>
      <w:r w:rsidRPr="008F42FE">
        <w:rPr>
          <w:rFonts w:asciiTheme="minorHAnsi" w:hAnsiTheme="minorHAnsi" w:cs="Arial"/>
          <w:sz w:val="20"/>
          <w:szCs w:val="20"/>
        </w:rPr>
        <w:t xml:space="preserve"> chosen to be compatible with the process fluid.  All fluids require</w:t>
      </w:r>
      <w:r w:rsidR="00277973">
        <w:rPr>
          <w:rFonts w:asciiTheme="minorHAnsi" w:hAnsiTheme="minorHAnsi" w:cs="Arial"/>
          <w:sz w:val="20"/>
          <w:szCs w:val="20"/>
        </w:rPr>
        <w:t xml:space="preserve"> a minimum conductivity of 20µS/cm</w:t>
      </w:r>
      <w:r w:rsidR="00716AFF">
        <w:rPr>
          <w:rFonts w:asciiTheme="minorHAnsi" w:hAnsiTheme="minorHAnsi" w:cs="Arial"/>
          <w:sz w:val="20"/>
          <w:szCs w:val="20"/>
        </w:rPr>
        <w:t>.</w:t>
      </w:r>
      <w:r w:rsidRPr="008F42FE">
        <w:rPr>
          <w:rFonts w:asciiTheme="minorHAnsi" w:hAnsiTheme="minorHAnsi" w:cs="Arial"/>
          <w:sz w:val="20"/>
          <w:szCs w:val="20"/>
        </w:rPr>
        <w:t xml:space="preserve"> </w:t>
      </w:r>
      <w:r w:rsidR="00716AFF">
        <w:rPr>
          <w:rFonts w:asciiTheme="minorHAnsi" w:hAnsiTheme="minorHAnsi" w:cs="Arial"/>
          <w:sz w:val="20"/>
          <w:szCs w:val="20"/>
        </w:rPr>
        <w:t>Flanges shall be Cl 150 ANSI carbon steel.</w:t>
      </w:r>
      <w:r w:rsidR="00567CAC">
        <w:rPr>
          <w:rFonts w:asciiTheme="minorHAnsi" w:hAnsiTheme="minorHAnsi" w:cs="Arial"/>
          <w:sz w:val="20"/>
          <w:szCs w:val="20"/>
        </w:rPr>
        <w:t xml:space="preserve">  T</w:t>
      </w:r>
      <w:r w:rsidR="00567CAC" w:rsidRPr="008F42FE">
        <w:rPr>
          <w:rFonts w:asciiTheme="minorHAnsi" w:hAnsiTheme="minorHAnsi" w:cs="Arial"/>
          <w:sz w:val="20"/>
          <w:szCs w:val="20"/>
        </w:rPr>
        <w:t xml:space="preserve">he </w:t>
      </w:r>
      <w:r w:rsidR="00567CAC">
        <w:rPr>
          <w:rFonts w:asciiTheme="minorHAnsi" w:hAnsiTheme="minorHAnsi" w:cs="Arial"/>
          <w:sz w:val="20"/>
          <w:szCs w:val="20"/>
        </w:rPr>
        <w:t xml:space="preserve">sleeve, </w:t>
      </w:r>
      <w:r w:rsidR="00567CAC" w:rsidRPr="008F42FE">
        <w:rPr>
          <w:rFonts w:asciiTheme="minorHAnsi" w:hAnsiTheme="minorHAnsi" w:cs="Arial"/>
          <w:sz w:val="20"/>
          <w:szCs w:val="20"/>
        </w:rPr>
        <w:t>coil assemblies and internal wiring</w:t>
      </w:r>
      <w:r w:rsidR="00567CAC">
        <w:rPr>
          <w:rFonts w:asciiTheme="minorHAnsi" w:hAnsiTheme="minorHAnsi" w:cs="Arial"/>
          <w:sz w:val="20"/>
          <w:szCs w:val="20"/>
        </w:rPr>
        <w:t xml:space="preserve"> shall be fully </w:t>
      </w:r>
      <w:r w:rsidR="0036342F">
        <w:rPr>
          <w:rFonts w:asciiTheme="minorHAnsi" w:hAnsiTheme="minorHAnsi" w:cs="Arial"/>
          <w:sz w:val="20"/>
          <w:szCs w:val="20"/>
        </w:rPr>
        <w:t xml:space="preserve">enclosed in </w:t>
      </w:r>
      <w:r w:rsidR="00F212AA">
        <w:rPr>
          <w:rFonts w:asciiTheme="minorHAnsi" w:hAnsiTheme="minorHAnsi" w:cs="Arial"/>
          <w:sz w:val="20"/>
          <w:szCs w:val="20"/>
        </w:rPr>
        <w:t>aluminum</w:t>
      </w:r>
      <w:r w:rsidR="0053043E">
        <w:rPr>
          <w:rFonts w:asciiTheme="minorHAnsi" w:hAnsiTheme="minorHAnsi" w:cs="Arial"/>
          <w:sz w:val="20"/>
          <w:szCs w:val="20"/>
        </w:rPr>
        <w:t xml:space="preserve"> housing, </w:t>
      </w:r>
      <w:r w:rsidR="00567CAC" w:rsidRPr="008F42FE">
        <w:rPr>
          <w:rFonts w:asciiTheme="minorHAnsi" w:hAnsiTheme="minorHAnsi" w:cs="Arial"/>
          <w:sz w:val="20"/>
          <w:szCs w:val="20"/>
        </w:rPr>
        <w:t xml:space="preserve">and the full exterior of the </w:t>
      </w:r>
      <w:r w:rsidR="00567CAC">
        <w:rPr>
          <w:rFonts w:asciiTheme="minorHAnsi" w:hAnsiTheme="minorHAnsi" w:cs="Arial"/>
          <w:sz w:val="20"/>
          <w:szCs w:val="20"/>
        </w:rPr>
        <w:t xml:space="preserve">housing </w:t>
      </w:r>
      <w:r w:rsidR="00567CAC" w:rsidRPr="008F42FE">
        <w:rPr>
          <w:rFonts w:asciiTheme="minorHAnsi" w:hAnsiTheme="minorHAnsi" w:cs="Arial"/>
          <w:sz w:val="20"/>
          <w:szCs w:val="20"/>
        </w:rPr>
        <w:t>shall be painted with high quality epoxy paint</w:t>
      </w:r>
      <w:r w:rsidR="00567CAC">
        <w:rPr>
          <w:rFonts w:asciiTheme="minorHAnsi" w:hAnsiTheme="minorHAnsi" w:cs="Arial"/>
          <w:sz w:val="20"/>
          <w:szCs w:val="20"/>
        </w:rPr>
        <w:t>.</w:t>
      </w:r>
    </w:p>
    <w:p w:rsidR="00675CB4" w:rsidRPr="008F42FE" w:rsidRDefault="00675CB4" w:rsidP="00675CB4">
      <w:pPr>
        <w:autoSpaceDE w:val="0"/>
        <w:autoSpaceDN w:val="0"/>
        <w:adjustRightInd w:val="0"/>
        <w:ind w:left="1440"/>
        <w:rPr>
          <w:rFonts w:asciiTheme="minorHAnsi" w:hAnsiTheme="minorHAnsi"/>
          <w:sz w:val="20"/>
          <w:szCs w:val="20"/>
        </w:rPr>
      </w:pPr>
    </w:p>
    <w:p w:rsidR="00EE698F" w:rsidRDefault="008F42FE" w:rsidP="008F42FE">
      <w:pPr>
        <w:numPr>
          <w:ilvl w:val="0"/>
          <w:numId w:val="17"/>
        </w:numPr>
        <w:spacing w:after="120"/>
        <w:ind w:firstLine="0"/>
        <w:rPr>
          <w:rFonts w:asciiTheme="minorHAnsi" w:hAnsiTheme="minorHAnsi" w:cs="Arial"/>
          <w:sz w:val="20"/>
          <w:szCs w:val="20"/>
        </w:rPr>
      </w:pPr>
      <w:r w:rsidRPr="00EE698F">
        <w:rPr>
          <w:rFonts w:asciiTheme="minorHAnsi" w:hAnsiTheme="minorHAnsi" w:cs="Arial"/>
          <w:sz w:val="20"/>
          <w:szCs w:val="20"/>
        </w:rPr>
        <w:t xml:space="preserve">The </w:t>
      </w:r>
      <w:r w:rsidR="00567CAC">
        <w:rPr>
          <w:rFonts w:asciiTheme="minorHAnsi" w:hAnsiTheme="minorHAnsi" w:cs="Arial"/>
          <w:sz w:val="20"/>
          <w:szCs w:val="20"/>
        </w:rPr>
        <w:t xml:space="preserve">flow </w:t>
      </w:r>
      <w:r w:rsidRPr="00EE698F">
        <w:rPr>
          <w:rFonts w:asciiTheme="minorHAnsi" w:hAnsiTheme="minorHAnsi" w:cs="Arial"/>
          <w:sz w:val="20"/>
          <w:szCs w:val="20"/>
        </w:rPr>
        <w:t>tube</w:t>
      </w:r>
      <w:r w:rsidR="00E637C2">
        <w:rPr>
          <w:rFonts w:asciiTheme="minorHAnsi" w:hAnsiTheme="minorHAnsi" w:cs="Arial"/>
          <w:sz w:val="20"/>
          <w:szCs w:val="20"/>
        </w:rPr>
        <w:t>s</w:t>
      </w:r>
      <w:r w:rsidRPr="00EE698F">
        <w:rPr>
          <w:rFonts w:asciiTheme="minorHAnsi" w:hAnsiTheme="minorHAnsi" w:cs="Arial"/>
          <w:sz w:val="20"/>
          <w:szCs w:val="20"/>
        </w:rPr>
        <w:t xml:space="preserve"> s</w:t>
      </w:r>
      <w:r w:rsidR="00277973" w:rsidRPr="00EE698F">
        <w:rPr>
          <w:rFonts w:asciiTheme="minorHAnsi" w:hAnsiTheme="minorHAnsi" w:cs="Arial"/>
          <w:sz w:val="20"/>
          <w:szCs w:val="20"/>
        </w:rPr>
        <w:t xml:space="preserve">hall be lined with PTFE </w:t>
      </w:r>
      <w:r w:rsidRPr="00EE698F">
        <w:rPr>
          <w:rFonts w:asciiTheme="minorHAnsi" w:hAnsiTheme="minorHAnsi" w:cs="Arial"/>
          <w:sz w:val="20"/>
          <w:szCs w:val="20"/>
        </w:rPr>
        <w:t xml:space="preserve">and shall have ISO standard flange to flange lay lengths.  Unless noted otherwise in the instrument schedule, the flanges shall be </w:t>
      </w:r>
      <w:smartTag w:uri="urn:schemas-microsoft-com:office:smarttags" w:element="stockticker">
        <w:r w:rsidRPr="00EE698F">
          <w:rPr>
            <w:rFonts w:asciiTheme="minorHAnsi" w:hAnsiTheme="minorHAnsi" w:cs="Arial"/>
            <w:sz w:val="20"/>
            <w:szCs w:val="20"/>
          </w:rPr>
          <w:t>ANSI</w:t>
        </w:r>
      </w:smartTag>
      <w:r w:rsidRPr="00EE698F">
        <w:rPr>
          <w:rFonts w:asciiTheme="minorHAnsi" w:hAnsiTheme="minorHAnsi" w:cs="Arial"/>
          <w:sz w:val="20"/>
          <w:szCs w:val="20"/>
        </w:rPr>
        <w:t xml:space="preserve"> B16.1 Class 150</w:t>
      </w:r>
      <w:r w:rsidR="00EE698F" w:rsidRPr="00EE698F">
        <w:rPr>
          <w:rFonts w:asciiTheme="minorHAnsi" w:hAnsiTheme="minorHAnsi" w:cs="Arial"/>
          <w:sz w:val="20"/>
          <w:szCs w:val="20"/>
        </w:rPr>
        <w:t>.</w:t>
      </w:r>
      <w:r w:rsidRPr="00EE698F">
        <w:rPr>
          <w:rFonts w:asciiTheme="minorHAnsi" w:hAnsiTheme="minorHAnsi" w:cs="Arial"/>
          <w:sz w:val="20"/>
          <w:szCs w:val="20"/>
        </w:rPr>
        <w:t xml:space="preserve"> </w:t>
      </w:r>
    </w:p>
    <w:p w:rsidR="007E7173" w:rsidRDefault="008F42FE" w:rsidP="007E7173">
      <w:pPr>
        <w:numPr>
          <w:ilvl w:val="0"/>
          <w:numId w:val="17"/>
        </w:numPr>
        <w:spacing w:after="120"/>
        <w:ind w:firstLine="0"/>
        <w:rPr>
          <w:rFonts w:asciiTheme="minorHAnsi" w:hAnsiTheme="minorHAnsi" w:cs="Arial"/>
          <w:sz w:val="20"/>
          <w:szCs w:val="20"/>
        </w:rPr>
      </w:pPr>
      <w:r w:rsidRPr="00EE698F">
        <w:rPr>
          <w:rFonts w:asciiTheme="minorHAnsi" w:hAnsiTheme="minorHAnsi" w:cs="Arial"/>
          <w:sz w:val="20"/>
          <w:szCs w:val="20"/>
        </w:rPr>
        <w:t>There shall be two measuring electrodes, a</w:t>
      </w:r>
      <w:r w:rsidR="00EE698F">
        <w:rPr>
          <w:rFonts w:asciiTheme="minorHAnsi" w:hAnsiTheme="minorHAnsi" w:cs="Arial"/>
          <w:sz w:val="20"/>
          <w:szCs w:val="20"/>
        </w:rPr>
        <w:t>nd one</w:t>
      </w:r>
      <w:r w:rsidRPr="00EE698F">
        <w:rPr>
          <w:rFonts w:asciiTheme="minorHAnsi" w:hAnsiTheme="minorHAnsi" w:cs="Arial"/>
          <w:sz w:val="20"/>
          <w:szCs w:val="20"/>
        </w:rPr>
        <w:t xml:space="preserve"> grou</w:t>
      </w:r>
      <w:r w:rsidR="00277973" w:rsidRPr="00EE698F">
        <w:rPr>
          <w:rFonts w:asciiTheme="minorHAnsi" w:hAnsiTheme="minorHAnsi" w:cs="Arial"/>
          <w:sz w:val="20"/>
          <w:szCs w:val="20"/>
        </w:rPr>
        <w:t>nding electrode.</w:t>
      </w:r>
      <w:r w:rsidRPr="00EE698F">
        <w:rPr>
          <w:rFonts w:asciiTheme="minorHAnsi" w:hAnsiTheme="minorHAnsi" w:cs="Arial"/>
          <w:sz w:val="20"/>
          <w:szCs w:val="20"/>
        </w:rPr>
        <w:t xml:space="preserve">  The electrodes shall be </w:t>
      </w:r>
      <w:r w:rsidR="00277973" w:rsidRPr="00EE698F">
        <w:rPr>
          <w:rFonts w:asciiTheme="minorHAnsi" w:hAnsiTheme="minorHAnsi" w:cs="Arial"/>
          <w:sz w:val="20"/>
          <w:szCs w:val="20"/>
        </w:rPr>
        <w:t xml:space="preserve">of 316L </w:t>
      </w:r>
      <w:r w:rsidRPr="00EE698F">
        <w:rPr>
          <w:rFonts w:asciiTheme="minorHAnsi" w:hAnsiTheme="minorHAnsi" w:cs="Arial"/>
          <w:sz w:val="20"/>
          <w:szCs w:val="20"/>
        </w:rPr>
        <w:t>material.</w:t>
      </w:r>
      <w:r w:rsidR="00EE698F">
        <w:rPr>
          <w:rFonts w:asciiTheme="minorHAnsi" w:hAnsiTheme="minorHAnsi" w:cs="Arial"/>
          <w:sz w:val="20"/>
          <w:szCs w:val="20"/>
        </w:rPr>
        <w:t xml:space="preserve"> </w:t>
      </w:r>
      <w:r w:rsidR="00716AFF">
        <w:rPr>
          <w:rFonts w:asciiTheme="minorHAnsi" w:hAnsiTheme="minorHAnsi" w:cs="Arial"/>
          <w:sz w:val="20"/>
          <w:szCs w:val="20"/>
        </w:rPr>
        <w:t xml:space="preserve"> </w:t>
      </w:r>
      <w:r w:rsidRPr="00EE698F">
        <w:rPr>
          <w:rFonts w:asciiTheme="minorHAnsi" w:hAnsiTheme="minorHAnsi" w:cs="Arial"/>
          <w:sz w:val="20"/>
          <w:szCs w:val="20"/>
        </w:rPr>
        <w:t>The electrode circuit shall have a minimum impedance of 10</w:t>
      </w:r>
      <w:r w:rsidRPr="00EE698F">
        <w:rPr>
          <w:rFonts w:asciiTheme="minorHAnsi" w:hAnsiTheme="minorHAnsi" w:cs="Arial"/>
          <w:sz w:val="20"/>
          <w:szCs w:val="20"/>
          <w:vertAlign w:val="superscript"/>
        </w:rPr>
        <w:t>12</w:t>
      </w:r>
      <w:r w:rsidR="00620D1B">
        <w:rPr>
          <w:rFonts w:asciiTheme="minorHAnsi" w:hAnsiTheme="minorHAnsi" w:cs="Arial"/>
          <w:sz w:val="20"/>
          <w:szCs w:val="20"/>
        </w:rPr>
        <w:t xml:space="preserve"> ohms</w:t>
      </w:r>
      <w:r w:rsidRPr="00EE698F">
        <w:rPr>
          <w:rFonts w:asciiTheme="minorHAnsi" w:hAnsiTheme="minorHAnsi" w:cs="Arial"/>
          <w:sz w:val="20"/>
          <w:szCs w:val="20"/>
        </w:rPr>
        <w:t>.</w:t>
      </w:r>
    </w:p>
    <w:p w:rsidR="007E7173" w:rsidRPr="007E7173" w:rsidRDefault="007E7173" w:rsidP="007E7173">
      <w:pPr>
        <w:numPr>
          <w:ilvl w:val="0"/>
          <w:numId w:val="17"/>
        </w:numPr>
        <w:spacing w:after="120"/>
        <w:ind w:firstLine="0"/>
        <w:rPr>
          <w:rFonts w:asciiTheme="minorHAnsi" w:hAnsiTheme="minorHAnsi" w:cs="Arial"/>
          <w:sz w:val="20"/>
          <w:szCs w:val="20"/>
        </w:rPr>
      </w:pPr>
      <w:r>
        <w:rPr>
          <w:rFonts w:asciiTheme="minorHAnsi" w:hAnsiTheme="minorHAnsi" w:cs="Arial"/>
          <w:sz w:val="20"/>
          <w:szCs w:val="20"/>
        </w:rPr>
        <w:t>The flow tube shall be furnished with two</w:t>
      </w:r>
      <w:r w:rsidR="00B92B80">
        <w:rPr>
          <w:rFonts w:asciiTheme="minorHAnsi" w:hAnsiTheme="minorHAnsi" w:cs="Arial"/>
          <w:sz w:val="20"/>
          <w:szCs w:val="20"/>
        </w:rPr>
        <w:t xml:space="preserve"> (2)</w:t>
      </w:r>
      <w:r>
        <w:rPr>
          <w:rFonts w:asciiTheme="minorHAnsi" w:hAnsiTheme="minorHAnsi" w:cs="Arial"/>
          <w:sz w:val="20"/>
          <w:szCs w:val="20"/>
        </w:rPr>
        <w:t xml:space="preserve"> independent</w:t>
      </w:r>
      <w:r w:rsidR="00B92B80">
        <w:rPr>
          <w:rFonts w:asciiTheme="minorHAnsi" w:hAnsiTheme="minorHAnsi" w:cs="Arial"/>
          <w:sz w:val="20"/>
          <w:szCs w:val="20"/>
        </w:rPr>
        <w:t xml:space="preserve"> external</w:t>
      </w:r>
      <w:r>
        <w:rPr>
          <w:rFonts w:asciiTheme="minorHAnsi" w:hAnsiTheme="minorHAnsi" w:cs="Arial"/>
          <w:sz w:val="20"/>
          <w:szCs w:val="20"/>
        </w:rPr>
        <w:t xml:space="preserve"> Pt1000 temperature sensors.  The contractor shall install and wire the temperature sensors in strict accordance with the manufacturer’s instructions.  </w:t>
      </w:r>
      <w:r w:rsidR="00620D1B">
        <w:rPr>
          <w:rFonts w:asciiTheme="minorHAnsi" w:hAnsiTheme="minorHAnsi" w:cs="Arial"/>
          <w:sz w:val="20"/>
          <w:szCs w:val="20"/>
        </w:rPr>
        <w:t>Temperature sensors sourced from other than the flow meter manufacturer shall not be acceptable.</w:t>
      </w:r>
    </w:p>
    <w:p w:rsidR="00716AFF" w:rsidRPr="00716AFF" w:rsidRDefault="00716AFF" w:rsidP="00716AFF">
      <w:pPr>
        <w:numPr>
          <w:ilvl w:val="0"/>
          <w:numId w:val="17"/>
        </w:numPr>
        <w:spacing w:after="120"/>
        <w:ind w:firstLine="0"/>
        <w:rPr>
          <w:rFonts w:asciiTheme="minorHAnsi" w:hAnsiTheme="minorHAnsi" w:cs="Arial"/>
          <w:sz w:val="20"/>
          <w:szCs w:val="20"/>
        </w:rPr>
      </w:pPr>
      <w:r>
        <w:rPr>
          <w:rFonts w:asciiTheme="minorHAnsi" w:hAnsiTheme="minorHAnsi" w:cs="Arial"/>
          <w:sz w:val="20"/>
          <w:szCs w:val="20"/>
        </w:rPr>
        <w:t>The contractor shall procure and install the manufacturer’s grounding rings when installing the flow tube in plastic piping systems.</w:t>
      </w:r>
    </w:p>
    <w:p w:rsidR="008F42FE" w:rsidRDefault="00567CAC" w:rsidP="008F42FE">
      <w:pPr>
        <w:numPr>
          <w:ilvl w:val="0"/>
          <w:numId w:val="17"/>
        </w:numPr>
        <w:spacing w:after="120"/>
        <w:ind w:firstLine="0"/>
        <w:rPr>
          <w:rFonts w:asciiTheme="minorHAnsi" w:hAnsiTheme="minorHAnsi" w:cs="Arial"/>
          <w:sz w:val="20"/>
          <w:szCs w:val="20"/>
        </w:rPr>
      </w:pPr>
      <w:r>
        <w:rPr>
          <w:rFonts w:asciiTheme="minorHAnsi" w:hAnsiTheme="minorHAnsi" w:cs="Arial"/>
          <w:sz w:val="20"/>
          <w:szCs w:val="20"/>
        </w:rPr>
        <w:t>The flow tube</w:t>
      </w:r>
      <w:r w:rsidR="008F42FE" w:rsidRPr="008F42FE">
        <w:rPr>
          <w:rFonts w:asciiTheme="minorHAnsi" w:hAnsiTheme="minorHAnsi" w:cs="Arial"/>
          <w:sz w:val="20"/>
          <w:szCs w:val="20"/>
        </w:rPr>
        <w:t xml:space="preserve"> sha</w:t>
      </w:r>
      <w:r w:rsidR="00EE698F">
        <w:rPr>
          <w:rFonts w:asciiTheme="minorHAnsi" w:hAnsiTheme="minorHAnsi" w:cs="Arial"/>
          <w:sz w:val="20"/>
          <w:szCs w:val="20"/>
        </w:rPr>
        <w:t>ll be rated for NEMA 4X service.</w:t>
      </w:r>
    </w:p>
    <w:p w:rsidR="00EE698F" w:rsidRPr="008F42FE" w:rsidRDefault="00EE698F" w:rsidP="00EE698F">
      <w:pPr>
        <w:spacing w:after="120"/>
        <w:ind w:left="1440"/>
        <w:rPr>
          <w:rFonts w:asciiTheme="minorHAnsi" w:hAnsiTheme="minorHAnsi" w:cs="Arial"/>
          <w:sz w:val="20"/>
          <w:szCs w:val="20"/>
        </w:rPr>
      </w:pPr>
    </w:p>
    <w:p w:rsidR="008F42FE" w:rsidRPr="008F42FE" w:rsidRDefault="008F42FE" w:rsidP="008F42FE">
      <w:pPr>
        <w:numPr>
          <w:ilvl w:val="0"/>
          <w:numId w:val="16"/>
        </w:numPr>
        <w:spacing w:after="120"/>
        <w:ind w:firstLine="0"/>
        <w:rPr>
          <w:rFonts w:asciiTheme="minorHAnsi" w:hAnsiTheme="minorHAnsi" w:cs="Arial"/>
          <w:sz w:val="20"/>
          <w:szCs w:val="20"/>
        </w:rPr>
      </w:pPr>
      <w:r w:rsidRPr="008F42FE">
        <w:rPr>
          <w:rFonts w:asciiTheme="minorHAnsi" w:hAnsiTheme="minorHAnsi" w:cs="Arial"/>
          <w:sz w:val="20"/>
          <w:szCs w:val="20"/>
        </w:rPr>
        <w:t xml:space="preserve">The transmitter shall be a three stage microprocessor controller mounted remotely as specified in the instrument schedule.   The power supply to the transmitter shall be 85 - 260 VAC.  Transmitter housing shall be powder coated cast aluminum with NEMA 4X rating.   </w:t>
      </w:r>
    </w:p>
    <w:p w:rsidR="00EE698F" w:rsidRDefault="00800D99" w:rsidP="00EE698F">
      <w:pPr>
        <w:numPr>
          <w:ilvl w:val="0"/>
          <w:numId w:val="18"/>
        </w:numPr>
        <w:spacing w:after="120"/>
        <w:ind w:firstLine="0"/>
        <w:rPr>
          <w:rFonts w:asciiTheme="minorHAnsi" w:hAnsiTheme="minorHAnsi" w:cs="Arial"/>
          <w:sz w:val="20"/>
          <w:szCs w:val="20"/>
        </w:rPr>
      </w:pPr>
      <w:r>
        <w:rPr>
          <w:rFonts w:asciiTheme="minorHAnsi" w:hAnsiTheme="minorHAnsi" w:cs="Arial"/>
          <w:sz w:val="20"/>
          <w:szCs w:val="20"/>
        </w:rPr>
        <w:t xml:space="preserve">The flow transmitter </w:t>
      </w:r>
      <w:r w:rsidRPr="00FB1C79">
        <w:rPr>
          <w:rFonts w:asciiTheme="minorHAnsi" w:hAnsiTheme="minorHAnsi" w:cs="Arial"/>
          <w:sz w:val="20"/>
          <w:szCs w:val="20"/>
        </w:rPr>
        <w:t xml:space="preserve">shall have the capability to calculate </w:t>
      </w:r>
      <w:r>
        <w:rPr>
          <w:rFonts w:asciiTheme="minorHAnsi" w:hAnsiTheme="minorHAnsi" w:cs="Arial"/>
          <w:sz w:val="20"/>
          <w:szCs w:val="20"/>
        </w:rPr>
        <w:t xml:space="preserve">volumetric flow and </w:t>
      </w:r>
      <w:r w:rsidRPr="00FB1C79">
        <w:rPr>
          <w:rFonts w:asciiTheme="minorHAnsi" w:hAnsiTheme="minorHAnsi" w:cs="Arial"/>
          <w:sz w:val="20"/>
          <w:szCs w:val="20"/>
        </w:rPr>
        <w:t>the BTU energy</w:t>
      </w:r>
      <w:r w:rsidR="00FC3BBF">
        <w:rPr>
          <w:rFonts w:asciiTheme="minorHAnsi" w:hAnsiTheme="minorHAnsi" w:cs="Arial"/>
          <w:sz w:val="20"/>
          <w:szCs w:val="20"/>
        </w:rPr>
        <w:t xml:space="preserve"> per standard EN 1434 thermal energy metering, </w:t>
      </w:r>
      <w:r w:rsidRPr="00FB1C79">
        <w:rPr>
          <w:rFonts w:asciiTheme="minorHAnsi" w:hAnsiTheme="minorHAnsi" w:cs="Arial"/>
          <w:sz w:val="20"/>
          <w:szCs w:val="20"/>
        </w:rPr>
        <w:t>without the need for a separate BTU calculator</w:t>
      </w:r>
      <w:r>
        <w:rPr>
          <w:rFonts w:asciiTheme="minorHAnsi" w:hAnsiTheme="minorHAnsi" w:cs="Arial"/>
          <w:sz w:val="20"/>
          <w:szCs w:val="20"/>
        </w:rPr>
        <w:t xml:space="preserve">. Systems requiring a separate module to calculate BTU energy shall not be acceptable.  </w:t>
      </w:r>
      <w:r w:rsidR="00694B8A">
        <w:rPr>
          <w:rFonts w:asciiTheme="minorHAnsi" w:hAnsiTheme="minorHAnsi" w:cs="Arial"/>
          <w:sz w:val="20"/>
          <w:szCs w:val="20"/>
        </w:rPr>
        <w:t>The flow transmitter</w:t>
      </w:r>
      <w:r w:rsidR="0051494E">
        <w:rPr>
          <w:rFonts w:asciiTheme="minorHAnsi" w:hAnsiTheme="minorHAnsi" w:cs="Arial"/>
          <w:sz w:val="20"/>
          <w:szCs w:val="20"/>
        </w:rPr>
        <w:t xml:space="preserve"> shall have</w:t>
      </w:r>
      <w:r w:rsidR="00EE698F">
        <w:rPr>
          <w:rFonts w:asciiTheme="minorHAnsi" w:hAnsiTheme="minorHAnsi" w:cs="Arial"/>
          <w:sz w:val="20"/>
          <w:szCs w:val="20"/>
        </w:rPr>
        <w:t xml:space="preserve"> touch c</w:t>
      </w:r>
      <w:r w:rsidR="008F42FE" w:rsidRPr="008F42FE">
        <w:rPr>
          <w:rFonts w:asciiTheme="minorHAnsi" w:hAnsiTheme="minorHAnsi" w:cs="Arial"/>
          <w:sz w:val="20"/>
          <w:szCs w:val="20"/>
        </w:rPr>
        <w:t>ontrol programming that can be operated through</w:t>
      </w:r>
      <w:r w:rsidR="00EE698F">
        <w:rPr>
          <w:rFonts w:asciiTheme="minorHAnsi" w:hAnsiTheme="minorHAnsi" w:cs="Arial"/>
          <w:sz w:val="20"/>
          <w:szCs w:val="20"/>
        </w:rPr>
        <w:t xml:space="preserve"> a </w:t>
      </w:r>
      <w:r w:rsidR="00EE698F" w:rsidRPr="00FB1C79">
        <w:rPr>
          <w:rFonts w:asciiTheme="minorHAnsi" w:hAnsiTheme="minorHAnsi" w:cs="Arial"/>
          <w:sz w:val="20"/>
          <w:szCs w:val="20"/>
        </w:rPr>
        <w:t>4x 4 tactile feedback membrane keypad capable of displaying instantaneous flow rates in GPM, accumulated flow rate in Gal, energy in BTU</w:t>
      </w:r>
      <w:r w:rsidR="008F42FE" w:rsidRPr="008F42FE">
        <w:rPr>
          <w:rFonts w:asciiTheme="minorHAnsi" w:hAnsiTheme="minorHAnsi" w:cs="Arial"/>
          <w:sz w:val="20"/>
          <w:szCs w:val="20"/>
        </w:rPr>
        <w:t>,</w:t>
      </w:r>
      <w:r w:rsidR="00EE698F">
        <w:rPr>
          <w:rFonts w:asciiTheme="minorHAnsi" w:hAnsiTheme="minorHAnsi" w:cs="Arial"/>
          <w:sz w:val="20"/>
          <w:szCs w:val="20"/>
        </w:rPr>
        <w:t xml:space="preserve"> </w:t>
      </w:r>
      <w:r w:rsidR="00EE698F" w:rsidRPr="00FB1C79">
        <w:rPr>
          <w:rFonts w:asciiTheme="minorHAnsi" w:hAnsiTheme="minorHAnsi" w:cs="Arial"/>
          <w:sz w:val="20"/>
          <w:szCs w:val="20"/>
        </w:rPr>
        <w:t>GJ and kWh</w:t>
      </w:r>
      <w:r w:rsidR="008F42FE" w:rsidRPr="008F42FE">
        <w:rPr>
          <w:rFonts w:asciiTheme="minorHAnsi" w:hAnsiTheme="minorHAnsi" w:cs="Arial"/>
          <w:sz w:val="20"/>
          <w:szCs w:val="20"/>
        </w:rPr>
        <w:t xml:space="preserve"> without opening the electrical enclosu</w:t>
      </w:r>
      <w:r w:rsidR="0051494E">
        <w:rPr>
          <w:rFonts w:asciiTheme="minorHAnsi" w:hAnsiTheme="minorHAnsi" w:cs="Arial"/>
          <w:sz w:val="20"/>
          <w:szCs w:val="20"/>
        </w:rPr>
        <w:t>re. The flowmeter shall have a 2-line x 20</w:t>
      </w:r>
      <w:r w:rsidR="00E637C2">
        <w:rPr>
          <w:rFonts w:asciiTheme="minorHAnsi" w:hAnsiTheme="minorHAnsi" w:cs="Arial"/>
          <w:sz w:val="20"/>
          <w:szCs w:val="20"/>
        </w:rPr>
        <w:t xml:space="preserve"> character backlit liquid crystal</w:t>
      </w:r>
      <w:r w:rsidR="008F42FE" w:rsidRPr="008F42FE">
        <w:rPr>
          <w:rFonts w:asciiTheme="minorHAnsi" w:hAnsiTheme="minorHAnsi" w:cs="Arial"/>
          <w:sz w:val="20"/>
          <w:szCs w:val="20"/>
        </w:rPr>
        <w:t xml:space="preserve"> display in user-selectable engineering units, and readout of diagnostic error messages.</w:t>
      </w:r>
      <w:r w:rsidR="00EE698F">
        <w:rPr>
          <w:rFonts w:asciiTheme="minorHAnsi" w:hAnsiTheme="minorHAnsi" w:cs="Arial"/>
          <w:sz w:val="20"/>
          <w:szCs w:val="20"/>
        </w:rPr>
        <w:t xml:space="preserve">  The flowmeter shall have</w:t>
      </w:r>
      <w:r w:rsidR="00EE698F" w:rsidRPr="00FB1C79">
        <w:rPr>
          <w:rFonts w:asciiTheme="minorHAnsi" w:hAnsiTheme="minorHAnsi" w:cs="Arial"/>
          <w:sz w:val="20"/>
          <w:szCs w:val="20"/>
        </w:rPr>
        <w:t xml:space="preserve"> the following built-in totalizers: energy totalizer, POS flow totalizer, NEG flow totalizer, NET flow totalizer, Daily totalizer and Monthly totalizer</w:t>
      </w:r>
      <w:r w:rsidR="00EE698F">
        <w:rPr>
          <w:rFonts w:asciiTheme="minorHAnsi" w:hAnsiTheme="minorHAnsi" w:cs="Arial"/>
          <w:sz w:val="20"/>
          <w:szCs w:val="20"/>
        </w:rPr>
        <w:t>.</w:t>
      </w:r>
      <w:r>
        <w:rPr>
          <w:rFonts w:asciiTheme="minorHAnsi" w:hAnsiTheme="minorHAnsi" w:cs="Arial"/>
          <w:sz w:val="20"/>
          <w:szCs w:val="20"/>
        </w:rPr>
        <w:t xml:space="preserve"> </w:t>
      </w:r>
    </w:p>
    <w:p w:rsidR="008F42FE" w:rsidRPr="008F42FE" w:rsidRDefault="008F42FE" w:rsidP="008F42FE">
      <w:pPr>
        <w:numPr>
          <w:ilvl w:val="0"/>
          <w:numId w:val="18"/>
        </w:numPr>
        <w:spacing w:after="120"/>
        <w:ind w:firstLine="0"/>
        <w:jc w:val="both"/>
        <w:rPr>
          <w:rFonts w:asciiTheme="minorHAnsi" w:hAnsiTheme="minorHAnsi"/>
          <w:sz w:val="20"/>
          <w:szCs w:val="20"/>
        </w:rPr>
      </w:pPr>
      <w:r w:rsidRPr="008F42FE">
        <w:rPr>
          <w:rFonts w:asciiTheme="minorHAnsi" w:hAnsiTheme="minorHAnsi" w:cs="Arial"/>
          <w:sz w:val="20"/>
          <w:szCs w:val="20"/>
        </w:rPr>
        <w:lastRenderedPageBreak/>
        <w:t xml:space="preserve"> The microprocessor shall safeguard against entering of invalid data for the particular meter size, and all programming parameters shall be access-code protected. The electronics shall include infinitely adjustable low flow cutoff.</w:t>
      </w:r>
      <w:r w:rsidRPr="008F42FE">
        <w:rPr>
          <w:rFonts w:asciiTheme="minorHAnsi" w:hAnsiTheme="minorHAnsi"/>
          <w:sz w:val="20"/>
          <w:szCs w:val="20"/>
        </w:rPr>
        <w:t xml:space="preserve"> </w:t>
      </w:r>
    </w:p>
    <w:p w:rsidR="008F42FE" w:rsidRPr="008F42FE" w:rsidRDefault="008F42FE" w:rsidP="008F42FE">
      <w:pPr>
        <w:numPr>
          <w:ilvl w:val="0"/>
          <w:numId w:val="18"/>
        </w:numPr>
        <w:spacing w:after="120"/>
        <w:ind w:firstLine="0"/>
        <w:rPr>
          <w:rFonts w:asciiTheme="minorHAnsi" w:hAnsiTheme="minorHAnsi" w:cs="Arial"/>
          <w:sz w:val="20"/>
          <w:szCs w:val="20"/>
        </w:rPr>
      </w:pPr>
      <w:r w:rsidRPr="008F42FE">
        <w:rPr>
          <w:rFonts w:asciiTheme="minorHAnsi" w:hAnsiTheme="minorHAnsi" w:cs="Arial"/>
          <w:sz w:val="20"/>
          <w:szCs w:val="20"/>
        </w:rPr>
        <w:t>Upon any power failure, the unit shall retain all setup parameters and accumulated measurements internally in non-volatile memory. All units shall be protected against voltage spikes from the power source with internal transient protection.  Power consumption shall be no more than 16 VA, independent of meter size.</w:t>
      </w:r>
    </w:p>
    <w:p w:rsidR="008F42FE" w:rsidRDefault="008F42FE" w:rsidP="008F42FE">
      <w:pPr>
        <w:numPr>
          <w:ilvl w:val="0"/>
          <w:numId w:val="18"/>
        </w:numPr>
        <w:spacing w:after="120"/>
        <w:ind w:firstLine="0"/>
        <w:rPr>
          <w:rFonts w:asciiTheme="minorHAnsi" w:hAnsiTheme="minorHAnsi" w:cs="Arial"/>
          <w:sz w:val="20"/>
          <w:szCs w:val="20"/>
        </w:rPr>
      </w:pPr>
      <w:r w:rsidRPr="008F42FE">
        <w:rPr>
          <w:rFonts w:asciiTheme="minorHAnsi" w:hAnsiTheme="minorHAnsi" w:cs="Arial"/>
          <w:sz w:val="20"/>
          <w:szCs w:val="20"/>
        </w:rPr>
        <w:t xml:space="preserve">The </w:t>
      </w:r>
      <w:r w:rsidR="00694B8A">
        <w:rPr>
          <w:rFonts w:asciiTheme="minorHAnsi" w:hAnsiTheme="minorHAnsi" w:cs="Arial"/>
          <w:sz w:val="20"/>
          <w:szCs w:val="20"/>
        </w:rPr>
        <w:t xml:space="preserve">flow </w:t>
      </w:r>
      <w:r w:rsidRPr="008F42FE">
        <w:rPr>
          <w:rFonts w:asciiTheme="minorHAnsi" w:hAnsiTheme="minorHAnsi" w:cs="Arial"/>
          <w:sz w:val="20"/>
          <w:szCs w:val="20"/>
        </w:rPr>
        <w:t>transmitter shall output a 4-20 mA DC directly proportional to flow</w:t>
      </w:r>
      <w:r w:rsidR="0053043E">
        <w:rPr>
          <w:rFonts w:asciiTheme="minorHAnsi" w:hAnsiTheme="minorHAnsi" w:cs="Arial"/>
          <w:sz w:val="20"/>
          <w:szCs w:val="20"/>
        </w:rPr>
        <w:t xml:space="preserve"> velocity or energy</w:t>
      </w:r>
      <w:r w:rsidRPr="008F42FE">
        <w:rPr>
          <w:rFonts w:asciiTheme="minorHAnsi" w:hAnsiTheme="minorHAnsi" w:cs="Arial"/>
          <w:sz w:val="20"/>
          <w:szCs w:val="20"/>
        </w:rPr>
        <w:t xml:space="preserve"> rate plus a scaled 24 VDC pulse or open collector frequency output.</w:t>
      </w:r>
      <w:r w:rsidR="0053043E">
        <w:rPr>
          <w:rFonts w:asciiTheme="minorHAnsi" w:hAnsiTheme="minorHAnsi" w:cs="Arial"/>
          <w:sz w:val="20"/>
          <w:szCs w:val="20"/>
        </w:rPr>
        <w:t xml:space="preserve">  The frequency shall be freely adjustable to 0-5,000 Hz.</w:t>
      </w:r>
    </w:p>
    <w:p w:rsidR="00122FF0" w:rsidRDefault="007A6686" w:rsidP="00122FF0">
      <w:pPr>
        <w:numPr>
          <w:ilvl w:val="0"/>
          <w:numId w:val="18"/>
        </w:numPr>
        <w:spacing w:after="120"/>
        <w:ind w:firstLine="0"/>
        <w:rPr>
          <w:rFonts w:asciiTheme="minorHAnsi" w:hAnsiTheme="minorHAnsi" w:cs="Arial"/>
          <w:sz w:val="20"/>
          <w:szCs w:val="20"/>
        </w:rPr>
      </w:pPr>
      <w:r>
        <w:rPr>
          <w:rFonts w:asciiTheme="minorHAnsi" w:hAnsiTheme="minorHAnsi" w:cs="Arial"/>
          <w:sz w:val="20"/>
          <w:szCs w:val="20"/>
        </w:rPr>
        <w:t xml:space="preserve">The </w:t>
      </w:r>
      <w:r w:rsidR="00694B8A">
        <w:rPr>
          <w:rFonts w:asciiTheme="minorHAnsi" w:hAnsiTheme="minorHAnsi" w:cs="Arial"/>
          <w:sz w:val="20"/>
          <w:szCs w:val="20"/>
        </w:rPr>
        <w:t xml:space="preserve">flow </w:t>
      </w:r>
      <w:r>
        <w:rPr>
          <w:rFonts w:asciiTheme="minorHAnsi" w:hAnsiTheme="minorHAnsi" w:cs="Arial"/>
          <w:sz w:val="20"/>
          <w:szCs w:val="20"/>
        </w:rPr>
        <w:t>transmitter shall incorporate inputs of</w:t>
      </w:r>
      <w:r w:rsidR="00B92B80">
        <w:rPr>
          <w:rFonts w:asciiTheme="minorHAnsi" w:hAnsiTheme="minorHAnsi" w:cs="Arial"/>
          <w:sz w:val="20"/>
          <w:szCs w:val="20"/>
        </w:rPr>
        <w:t xml:space="preserve"> the</w:t>
      </w:r>
      <w:r>
        <w:rPr>
          <w:rFonts w:asciiTheme="minorHAnsi" w:hAnsiTheme="minorHAnsi" w:cs="Arial"/>
          <w:sz w:val="20"/>
          <w:szCs w:val="20"/>
        </w:rPr>
        <w:t xml:space="preserve"> two (2) ext</w:t>
      </w:r>
      <w:r w:rsidR="00A26B34">
        <w:rPr>
          <w:rFonts w:asciiTheme="minorHAnsi" w:hAnsiTheme="minorHAnsi" w:cs="Arial"/>
          <w:sz w:val="20"/>
          <w:szCs w:val="20"/>
        </w:rPr>
        <w:t>ernal PT1000 temperature elements</w:t>
      </w:r>
      <w:r w:rsidR="00B92B80">
        <w:rPr>
          <w:rFonts w:asciiTheme="minorHAnsi" w:hAnsiTheme="minorHAnsi" w:cs="Arial"/>
          <w:sz w:val="20"/>
          <w:szCs w:val="20"/>
        </w:rPr>
        <w:t>.</w:t>
      </w:r>
      <w:r w:rsidR="00800D99">
        <w:rPr>
          <w:rFonts w:asciiTheme="minorHAnsi" w:hAnsiTheme="minorHAnsi" w:cs="Arial"/>
          <w:sz w:val="20"/>
          <w:szCs w:val="20"/>
        </w:rPr>
        <w:t xml:space="preserve">  </w:t>
      </w:r>
      <w:r w:rsidR="00800D99" w:rsidRPr="00FB1C79">
        <w:rPr>
          <w:rFonts w:asciiTheme="minorHAnsi" w:hAnsiTheme="minorHAnsi" w:cs="Arial"/>
          <w:sz w:val="20"/>
          <w:szCs w:val="20"/>
        </w:rPr>
        <w:t>The error in the temperature differential between the two temperature channels should be 0.18°F (0.1°C) or less.</w:t>
      </w:r>
      <w:r w:rsidR="00800D99">
        <w:rPr>
          <w:rFonts w:asciiTheme="minorHAnsi" w:hAnsiTheme="minorHAnsi" w:cs="Arial"/>
          <w:sz w:val="20"/>
          <w:szCs w:val="20"/>
        </w:rPr>
        <w:t xml:space="preserve">  The flow transmitter menu shall incorporate</w:t>
      </w:r>
      <w:r w:rsidR="00800D99" w:rsidRPr="00FB1C79">
        <w:rPr>
          <w:rFonts w:asciiTheme="minorHAnsi" w:hAnsiTheme="minorHAnsi" w:cs="Arial"/>
          <w:sz w:val="20"/>
          <w:szCs w:val="20"/>
        </w:rPr>
        <w:t xml:space="preserve"> temperature calibration </w:t>
      </w:r>
      <w:r w:rsidR="00800D99">
        <w:rPr>
          <w:rFonts w:asciiTheme="minorHAnsi" w:hAnsiTheme="minorHAnsi" w:cs="Arial"/>
          <w:sz w:val="20"/>
          <w:szCs w:val="20"/>
        </w:rPr>
        <w:t>allowing for field cal</w:t>
      </w:r>
      <w:r w:rsidR="00800D99" w:rsidRPr="00FB1C79">
        <w:rPr>
          <w:rFonts w:asciiTheme="minorHAnsi" w:hAnsiTheme="minorHAnsi" w:cs="Arial"/>
          <w:sz w:val="20"/>
          <w:szCs w:val="20"/>
        </w:rPr>
        <w:t>i</w:t>
      </w:r>
      <w:r w:rsidR="007865FC">
        <w:rPr>
          <w:rFonts w:asciiTheme="minorHAnsi" w:hAnsiTheme="minorHAnsi" w:cs="Arial"/>
          <w:sz w:val="20"/>
          <w:szCs w:val="20"/>
        </w:rPr>
        <w:t>bration when necessary.   T</w:t>
      </w:r>
      <w:r w:rsidR="00800D99" w:rsidRPr="00FB1C79">
        <w:rPr>
          <w:rFonts w:asciiTheme="minorHAnsi" w:hAnsiTheme="minorHAnsi" w:cs="Arial"/>
          <w:sz w:val="20"/>
          <w:szCs w:val="20"/>
        </w:rPr>
        <w:t>h</w:t>
      </w:r>
      <w:r w:rsidR="007865FC">
        <w:rPr>
          <w:rFonts w:asciiTheme="minorHAnsi" w:hAnsiTheme="minorHAnsi" w:cs="Arial"/>
          <w:sz w:val="20"/>
          <w:szCs w:val="20"/>
        </w:rPr>
        <w:t>e te</w:t>
      </w:r>
      <w:r w:rsidR="002C4212">
        <w:rPr>
          <w:rFonts w:asciiTheme="minorHAnsi" w:hAnsiTheme="minorHAnsi" w:cs="Arial"/>
          <w:sz w:val="20"/>
          <w:szCs w:val="20"/>
        </w:rPr>
        <w:t>mperature calibration shall</w:t>
      </w:r>
      <w:r w:rsidR="007865FC">
        <w:rPr>
          <w:rFonts w:asciiTheme="minorHAnsi" w:hAnsiTheme="minorHAnsi" w:cs="Arial"/>
          <w:sz w:val="20"/>
          <w:szCs w:val="20"/>
        </w:rPr>
        <w:t xml:space="preserve"> be accomplished</w:t>
      </w:r>
      <w:r w:rsidR="00800D99" w:rsidRPr="00FB1C79">
        <w:rPr>
          <w:rFonts w:asciiTheme="minorHAnsi" w:hAnsiTheme="minorHAnsi" w:cs="Arial"/>
          <w:sz w:val="20"/>
          <w:szCs w:val="20"/>
        </w:rPr>
        <w:t xml:space="preserve"> using two precision resistors, one corresponding to 122.0°F (50.0°C), another corresponding to 184.1°F 84.5°C.</w:t>
      </w:r>
      <w:r w:rsidR="0036342F">
        <w:rPr>
          <w:rFonts w:asciiTheme="minorHAnsi" w:hAnsiTheme="minorHAnsi" w:cs="Arial"/>
          <w:sz w:val="20"/>
          <w:szCs w:val="20"/>
        </w:rPr>
        <w:t xml:space="preserve">  The temperature sensors shall be factory calibrated with NIST traceable calibration certificate provided prior to installation.</w:t>
      </w:r>
    </w:p>
    <w:p w:rsidR="00122FF0" w:rsidRDefault="00800D99" w:rsidP="00122FF0">
      <w:pPr>
        <w:numPr>
          <w:ilvl w:val="0"/>
          <w:numId w:val="18"/>
        </w:numPr>
        <w:spacing w:after="120"/>
        <w:ind w:firstLine="0"/>
        <w:rPr>
          <w:rFonts w:asciiTheme="minorHAnsi" w:hAnsiTheme="minorHAnsi" w:cs="Arial"/>
          <w:sz w:val="20"/>
          <w:szCs w:val="20"/>
        </w:rPr>
      </w:pPr>
      <w:r>
        <w:rPr>
          <w:rFonts w:asciiTheme="minorHAnsi" w:hAnsiTheme="minorHAnsi" w:cs="Arial"/>
          <w:sz w:val="20"/>
          <w:szCs w:val="20"/>
        </w:rPr>
        <w:t>The flow transmitter shall</w:t>
      </w:r>
      <w:r w:rsidRPr="00FB1C79">
        <w:rPr>
          <w:rFonts w:asciiTheme="minorHAnsi" w:hAnsiTheme="minorHAnsi" w:cs="Arial"/>
          <w:sz w:val="20"/>
          <w:szCs w:val="20"/>
        </w:rPr>
        <w:t xml:space="preserve"> also be equipped with any one of the following interfaces </w:t>
      </w:r>
      <w:r>
        <w:rPr>
          <w:rFonts w:asciiTheme="minorHAnsi" w:hAnsiTheme="minorHAnsi" w:cs="Arial"/>
          <w:sz w:val="20"/>
          <w:szCs w:val="20"/>
        </w:rPr>
        <w:t>when specified by the engineer:</w:t>
      </w:r>
      <w:r w:rsidRPr="00FB1C79">
        <w:rPr>
          <w:rFonts w:asciiTheme="minorHAnsi" w:hAnsiTheme="minorHAnsi" w:cs="Arial"/>
          <w:sz w:val="20"/>
          <w:szCs w:val="20"/>
        </w:rPr>
        <w:t xml:space="preserve">  RS485/Modbus, BACnet, Ethernet, RF 433MHz, RF</w:t>
      </w:r>
      <w:r>
        <w:rPr>
          <w:rFonts w:asciiTheme="minorHAnsi" w:hAnsiTheme="minorHAnsi" w:cs="Arial"/>
          <w:sz w:val="20"/>
          <w:szCs w:val="20"/>
        </w:rPr>
        <w:t xml:space="preserve"> </w:t>
      </w:r>
      <w:r w:rsidRPr="00FB1C79">
        <w:rPr>
          <w:rFonts w:asciiTheme="minorHAnsi" w:hAnsiTheme="minorHAnsi" w:cs="Arial"/>
          <w:sz w:val="20"/>
          <w:szCs w:val="20"/>
        </w:rPr>
        <w:t>868MHz, RF 915MHz, or GPRS wireless</w:t>
      </w:r>
    </w:p>
    <w:p w:rsidR="008F42FE" w:rsidRPr="008F42FE" w:rsidRDefault="008F42FE" w:rsidP="008F42FE">
      <w:pPr>
        <w:spacing w:after="120"/>
        <w:rPr>
          <w:rFonts w:asciiTheme="minorHAnsi" w:hAnsiTheme="minorHAnsi" w:cs="Arial"/>
          <w:b/>
          <w:sz w:val="20"/>
          <w:szCs w:val="20"/>
        </w:rPr>
      </w:pPr>
      <w:r w:rsidRPr="008F42FE">
        <w:rPr>
          <w:rFonts w:asciiTheme="minorHAnsi" w:hAnsiTheme="minorHAnsi" w:cs="Arial"/>
          <w:b/>
          <w:sz w:val="20"/>
          <w:szCs w:val="20"/>
        </w:rPr>
        <w:t>2.03 ACCESSORIES</w:t>
      </w:r>
    </w:p>
    <w:p w:rsidR="008F42FE" w:rsidRPr="008F42FE" w:rsidRDefault="008F42FE" w:rsidP="008F42FE">
      <w:pPr>
        <w:pStyle w:val="Legal3"/>
        <w:tabs>
          <w:tab w:val="clear" w:pos="1171"/>
          <w:tab w:val="left" w:pos="360"/>
          <w:tab w:val="left" w:pos="720"/>
        </w:tabs>
        <w:spacing w:before="0" w:after="120"/>
        <w:ind w:left="720" w:firstLine="0"/>
        <w:rPr>
          <w:rFonts w:asciiTheme="minorHAnsi" w:hAnsiTheme="minorHAnsi" w:cs="Arial"/>
          <w:bCs/>
          <w:sz w:val="20"/>
        </w:rPr>
      </w:pPr>
      <w:r w:rsidRPr="008F42FE">
        <w:rPr>
          <w:rFonts w:asciiTheme="minorHAnsi" w:hAnsiTheme="minorHAnsi" w:cs="Arial"/>
          <w:bCs/>
          <w:sz w:val="20"/>
        </w:rPr>
        <w:t>Stainless steel tag - labeled to match the Contract Documents.</w:t>
      </w:r>
    </w:p>
    <w:p w:rsidR="008F42FE" w:rsidRPr="008F42FE" w:rsidRDefault="008F42FE" w:rsidP="008F42FE">
      <w:pPr>
        <w:pStyle w:val="Legal3"/>
        <w:tabs>
          <w:tab w:val="clear" w:pos="1171"/>
          <w:tab w:val="left" w:pos="360"/>
          <w:tab w:val="left" w:pos="720"/>
        </w:tabs>
        <w:spacing w:before="0" w:after="120"/>
        <w:ind w:left="720" w:firstLine="0"/>
        <w:rPr>
          <w:rFonts w:asciiTheme="minorHAnsi" w:hAnsiTheme="minorHAnsi" w:cs="Arial"/>
          <w:bCs/>
          <w:sz w:val="20"/>
        </w:rPr>
      </w:pPr>
      <w:r w:rsidRPr="008F42FE">
        <w:rPr>
          <w:rFonts w:asciiTheme="minorHAnsi" w:hAnsiTheme="minorHAnsi" w:cs="Arial"/>
          <w:bCs/>
          <w:sz w:val="20"/>
        </w:rPr>
        <w:t>Provide grounding rings, as per manufacture’s recommendations.</w:t>
      </w:r>
    </w:p>
    <w:p w:rsidR="00356980" w:rsidRPr="00356980" w:rsidRDefault="00356980" w:rsidP="00356980">
      <w:pPr>
        <w:spacing w:after="120"/>
        <w:rPr>
          <w:rFonts w:asciiTheme="minorHAnsi" w:hAnsiTheme="minorHAnsi" w:cs="Arial"/>
          <w:b/>
          <w:sz w:val="20"/>
          <w:szCs w:val="20"/>
        </w:rPr>
      </w:pPr>
      <w:r w:rsidRPr="00356980">
        <w:rPr>
          <w:rFonts w:asciiTheme="minorHAnsi" w:hAnsiTheme="minorHAnsi" w:cs="Arial"/>
          <w:b/>
          <w:sz w:val="20"/>
          <w:szCs w:val="20"/>
          <w:u w:val="single"/>
        </w:rPr>
        <w:t xml:space="preserve">PART </w:t>
      </w:r>
      <w:r w:rsidRPr="00356980">
        <w:rPr>
          <w:rFonts w:asciiTheme="minorHAnsi" w:hAnsiTheme="minorHAnsi" w:cs="Arial"/>
          <w:b/>
          <w:sz w:val="20"/>
          <w:szCs w:val="20"/>
          <w:u w:val="single"/>
        </w:rPr>
        <w:tab/>
        <w:t>3</w:t>
      </w:r>
      <w:r w:rsidRPr="00356980">
        <w:rPr>
          <w:rFonts w:asciiTheme="minorHAnsi" w:hAnsiTheme="minorHAnsi" w:cs="Arial"/>
          <w:b/>
          <w:sz w:val="20"/>
          <w:szCs w:val="20"/>
          <w:u w:val="single"/>
        </w:rPr>
        <w:tab/>
        <w:t>EXECUTION</w:t>
      </w:r>
    </w:p>
    <w:p w:rsidR="00356980" w:rsidRPr="00356980" w:rsidRDefault="00356980" w:rsidP="00356980">
      <w:pPr>
        <w:pStyle w:val="Legal2"/>
        <w:numPr>
          <w:ilvl w:val="0"/>
          <w:numId w:val="0"/>
        </w:numPr>
        <w:tabs>
          <w:tab w:val="left" w:pos="720"/>
        </w:tabs>
        <w:spacing w:before="0" w:after="120"/>
        <w:rPr>
          <w:rFonts w:asciiTheme="minorHAnsi" w:hAnsiTheme="minorHAnsi" w:cs="Arial"/>
          <w:sz w:val="20"/>
        </w:rPr>
      </w:pPr>
      <w:r w:rsidRPr="00356980">
        <w:rPr>
          <w:rFonts w:asciiTheme="minorHAnsi" w:hAnsiTheme="minorHAnsi" w:cs="Arial"/>
          <w:sz w:val="20"/>
        </w:rPr>
        <w:t>3.01 EXAMINATION</w:t>
      </w:r>
      <w:del w:id="18" w:author="Tracie Topp" w:date="2005-09-23T12:59:00Z">
        <w:r w:rsidRPr="00356980">
          <w:rPr>
            <w:rFonts w:asciiTheme="minorHAnsi" w:hAnsiTheme="minorHAnsi" w:cs="Arial"/>
            <w:sz w:val="20"/>
          </w:rPr>
          <w:delText xml:space="preserve"> </w:delText>
        </w:r>
      </w:del>
    </w:p>
    <w:p w:rsidR="00356980" w:rsidRPr="00356980" w:rsidRDefault="00356980" w:rsidP="00356980">
      <w:pPr>
        <w:pStyle w:val="Legal3"/>
        <w:numPr>
          <w:ilvl w:val="0"/>
          <w:numId w:val="20"/>
        </w:numPr>
        <w:tabs>
          <w:tab w:val="clear" w:pos="1080"/>
          <w:tab w:val="num" w:pos="1440"/>
        </w:tabs>
        <w:snapToGrid w:val="0"/>
        <w:spacing w:before="0" w:after="120"/>
        <w:ind w:left="720" w:firstLine="0"/>
        <w:rPr>
          <w:rFonts w:asciiTheme="minorHAnsi" w:hAnsiTheme="minorHAnsi" w:cs="Arial"/>
          <w:sz w:val="20"/>
        </w:rPr>
      </w:pPr>
      <w:r w:rsidRPr="00356980">
        <w:rPr>
          <w:rFonts w:asciiTheme="minorHAnsi" w:hAnsiTheme="minorHAnsi" w:cs="Arial"/>
          <w:sz w:val="20"/>
        </w:rPr>
        <w:t>Examine the complete set of plans, the process fluids, pressures, and temperatures and furnish instruments that are compatible with installed process condition.</w:t>
      </w:r>
      <w:del w:id="19" w:author="Tracie Topp" w:date="2005-09-23T12:59:00Z">
        <w:r w:rsidRPr="00356980">
          <w:rPr>
            <w:rFonts w:asciiTheme="minorHAnsi" w:hAnsiTheme="minorHAnsi" w:cs="Arial"/>
            <w:sz w:val="20"/>
          </w:rPr>
          <w:delText xml:space="preserve"> </w:delText>
        </w:r>
      </w:del>
    </w:p>
    <w:p w:rsidR="00356980" w:rsidRPr="00356980" w:rsidRDefault="00356980" w:rsidP="00356980">
      <w:pPr>
        <w:pStyle w:val="Legal3"/>
        <w:numPr>
          <w:ilvl w:val="0"/>
          <w:numId w:val="20"/>
        </w:numPr>
        <w:tabs>
          <w:tab w:val="clear" w:pos="1080"/>
          <w:tab w:val="num" w:pos="1440"/>
        </w:tabs>
        <w:snapToGrid w:val="0"/>
        <w:spacing w:before="0" w:after="120"/>
        <w:ind w:left="720" w:firstLine="0"/>
        <w:rPr>
          <w:rFonts w:asciiTheme="minorHAnsi" w:hAnsiTheme="minorHAnsi" w:cs="Arial"/>
          <w:sz w:val="20"/>
        </w:rPr>
      </w:pPr>
      <w:r w:rsidRPr="00356980">
        <w:rPr>
          <w:rFonts w:asciiTheme="minorHAnsi" w:hAnsiTheme="minorHAnsi" w:cs="Arial"/>
          <w:sz w:val="20"/>
        </w:rPr>
        <w:t>Examine the installation location for the instrument and verify that the instrument will work properly when installed.</w:t>
      </w:r>
      <w:del w:id="20" w:author="Tracie Topp" w:date="2005-09-23T12:59:00Z">
        <w:r w:rsidRPr="00356980">
          <w:rPr>
            <w:rFonts w:asciiTheme="minorHAnsi" w:hAnsiTheme="minorHAnsi" w:cs="Arial"/>
            <w:sz w:val="20"/>
          </w:rPr>
          <w:delText xml:space="preserve"> </w:delText>
        </w:r>
      </w:del>
    </w:p>
    <w:p w:rsidR="00356980" w:rsidRPr="00356980" w:rsidRDefault="00356980" w:rsidP="00356980">
      <w:pPr>
        <w:pStyle w:val="Legal2"/>
        <w:numPr>
          <w:ilvl w:val="0"/>
          <w:numId w:val="0"/>
        </w:numPr>
        <w:tabs>
          <w:tab w:val="left" w:pos="720"/>
        </w:tabs>
        <w:spacing w:before="0" w:after="120"/>
        <w:rPr>
          <w:rFonts w:asciiTheme="minorHAnsi" w:hAnsiTheme="minorHAnsi" w:cs="Arial"/>
          <w:sz w:val="20"/>
        </w:rPr>
      </w:pPr>
      <w:r w:rsidRPr="00356980">
        <w:rPr>
          <w:rFonts w:asciiTheme="minorHAnsi" w:hAnsiTheme="minorHAnsi" w:cs="Arial"/>
          <w:sz w:val="20"/>
        </w:rPr>
        <w:t>3.02 INSTALLATION</w:t>
      </w:r>
    </w:p>
    <w:p w:rsidR="00356980" w:rsidRPr="00356980" w:rsidRDefault="00D91937" w:rsidP="00356980">
      <w:pPr>
        <w:pStyle w:val="Legal3"/>
        <w:numPr>
          <w:ilvl w:val="0"/>
          <w:numId w:val="21"/>
        </w:numPr>
        <w:snapToGrid w:val="0"/>
        <w:spacing w:before="0" w:after="120"/>
        <w:ind w:firstLine="0"/>
        <w:rPr>
          <w:rFonts w:asciiTheme="minorHAnsi" w:hAnsiTheme="minorHAnsi" w:cs="Arial"/>
          <w:sz w:val="20"/>
        </w:rPr>
      </w:pPr>
      <w:r>
        <w:rPr>
          <w:rFonts w:asciiTheme="minorHAnsi" w:hAnsiTheme="minorHAnsi" w:cs="Arial"/>
          <w:sz w:val="20"/>
        </w:rPr>
        <w:t>The Contractor shall install the BTU flow meters as</w:t>
      </w:r>
      <w:r w:rsidR="00356980" w:rsidRPr="00356980">
        <w:rPr>
          <w:rFonts w:asciiTheme="minorHAnsi" w:hAnsiTheme="minorHAnsi" w:cs="Arial"/>
          <w:sz w:val="20"/>
        </w:rPr>
        <w:t xml:space="preserve"> shown on installation details and mechanical Drawings.</w:t>
      </w:r>
    </w:p>
    <w:p w:rsidR="00356980" w:rsidRPr="00356980" w:rsidRDefault="00D91937" w:rsidP="00356980">
      <w:pPr>
        <w:pStyle w:val="Legal3"/>
        <w:numPr>
          <w:ilvl w:val="0"/>
          <w:numId w:val="21"/>
        </w:numPr>
        <w:snapToGrid w:val="0"/>
        <w:spacing w:before="0" w:after="120"/>
        <w:ind w:firstLine="0"/>
        <w:rPr>
          <w:rFonts w:asciiTheme="minorHAnsi" w:hAnsiTheme="minorHAnsi" w:cs="Arial"/>
          <w:sz w:val="20"/>
        </w:rPr>
      </w:pPr>
      <w:r>
        <w:rPr>
          <w:rFonts w:asciiTheme="minorHAnsi" w:hAnsiTheme="minorHAnsi" w:cs="Arial"/>
          <w:sz w:val="20"/>
        </w:rPr>
        <w:t>The Contractor shall install the BTU flow meters in strict accordance with</w:t>
      </w:r>
      <w:r w:rsidR="00356980" w:rsidRPr="00356980">
        <w:rPr>
          <w:rFonts w:asciiTheme="minorHAnsi" w:hAnsiTheme="minorHAnsi" w:cs="Arial"/>
          <w:sz w:val="20"/>
        </w:rPr>
        <w:t xml:space="preserve"> the manufacturer’s installation and operation manual.</w:t>
      </w:r>
    </w:p>
    <w:p w:rsidR="00356980" w:rsidRPr="00356980" w:rsidRDefault="00356980" w:rsidP="00356980">
      <w:pPr>
        <w:pStyle w:val="Legal3"/>
        <w:numPr>
          <w:ilvl w:val="0"/>
          <w:numId w:val="21"/>
        </w:numPr>
        <w:snapToGrid w:val="0"/>
        <w:spacing w:before="0" w:after="120"/>
        <w:ind w:firstLine="0"/>
        <w:rPr>
          <w:rFonts w:asciiTheme="minorHAnsi" w:hAnsiTheme="minorHAnsi" w:cs="Arial"/>
          <w:sz w:val="20"/>
        </w:rPr>
      </w:pPr>
      <w:r w:rsidRPr="00356980">
        <w:rPr>
          <w:rFonts w:asciiTheme="minorHAnsi" w:hAnsiTheme="minorHAnsi" w:cs="Arial"/>
          <w:sz w:val="20"/>
        </w:rPr>
        <w:t>Specific attention should be given to the following technical requirements:</w:t>
      </w:r>
    </w:p>
    <w:p w:rsidR="00356980" w:rsidRDefault="00356980" w:rsidP="00356980">
      <w:pPr>
        <w:pStyle w:val="Legal4"/>
        <w:numPr>
          <w:ilvl w:val="2"/>
          <w:numId w:val="21"/>
        </w:numPr>
        <w:tabs>
          <w:tab w:val="num" w:pos="1440"/>
        </w:tabs>
        <w:snapToGrid w:val="0"/>
        <w:spacing w:after="120"/>
        <w:ind w:left="1440" w:firstLine="0"/>
        <w:rPr>
          <w:rFonts w:asciiTheme="minorHAnsi" w:hAnsiTheme="minorHAnsi" w:cs="Arial"/>
          <w:sz w:val="20"/>
        </w:rPr>
      </w:pPr>
      <w:r>
        <w:rPr>
          <w:rFonts w:asciiTheme="minorHAnsi" w:hAnsiTheme="minorHAnsi" w:cs="Arial"/>
          <w:sz w:val="20"/>
        </w:rPr>
        <w:t>Where required, v</w:t>
      </w:r>
      <w:r w:rsidRPr="00356980">
        <w:rPr>
          <w:rFonts w:asciiTheme="minorHAnsi" w:hAnsiTheme="minorHAnsi" w:cs="Arial"/>
          <w:sz w:val="20"/>
        </w:rPr>
        <w:t>erify ground rings have b</w:t>
      </w:r>
      <w:r>
        <w:rPr>
          <w:rFonts w:asciiTheme="minorHAnsi" w:hAnsiTheme="minorHAnsi" w:cs="Arial"/>
          <w:sz w:val="20"/>
        </w:rPr>
        <w:t>een installed according to the m</w:t>
      </w:r>
      <w:r w:rsidRPr="00356980">
        <w:rPr>
          <w:rFonts w:asciiTheme="minorHAnsi" w:hAnsiTheme="minorHAnsi" w:cs="Arial"/>
          <w:sz w:val="20"/>
        </w:rPr>
        <w:t>anufacturer’s recommendations.</w:t>
      </w:r>
    </w:p>
    <w:p w:rsidR="00356980" w:rsidRPr="00356980" w:rsidRDefault="00356980" w:rsidP="00356980">
      <w:pPr>
        <w:pStyle w:val="Legal4"/>
        <w:numPr>
          <w:ilvl w:val="2"/>
          <w:numId w:val="21"/>
        </w:numPr>
        <w:tabs>
          <w:tab w:val="num" w:pos="1440"/>
        </w:tabs>
        <w:snapToGrid w:val="0"/>
        <w:spacing w:after="120"/>
        <w:ind w:left="1440" w:firstLine="0"/>
        <w:rPr>
          <w:rFonts w:asciiTheme="minorHAnsi" w:hAnsiTheme="minorHAnsi" w:cs="Arial"/>
          <w:sz w:val="20"/>
        </w:rPr>
      </w:pPr>
      <w:r>
        <w:rPr>
          <w:rFonts w:asciiTheme="minorHAnsi" w:hAnsiTheme="minorHAnsi" w:cs="Arial"/>
          <w:sz w:val="20"/>
        </w:rPr>
        <w:t>Temperature sensors have been installed according to the manufacturer’s recommendation.</w:t>
      </w:r>
    </w:p>
    <w:p w:rsidR="00627D67" w:rsidRDefault="00627D67" w:rsidP="00356980">
      <w:pPr>
        <w:pStyle w:val="Legal2"/>
        <w:numPr>
          <w:ilvl w:val="0"/>
          <w:numId w:val="0"/>
        </w:numPr>
        <w:tabs>
          <w:tab w:val="left" w:pos="720"/>
        </w:tabs>
        <w:spacing w:before="0" w:after="120"/>
        <w:rPr>
          <w:rFonts w:asciiTheme="minorHAnsi" w:hAnsiTheme="minorHAnsi" w:cs="Arial"/>
          <w:sz w:val="20"/>
        </w:rPr>
      </w:pPr>
    </w:p>
    <w:p w:rsidR="00356980" w:rsidRPr="00356980" w:rsidRDefault="00356980" w:rsidP="00356980">
      <w:pPr>
        <w:pStyle w:val="Legal2"/>
        <w:numPr>
          <w:ilvl w:val="0"/>
          <w:numId w:val="0"/>
        </w:numPr>
        <w:tabs>
          <w:tab w:val="left" w:pos="720"/>
        </w:tabs>
        <w:spacing w:before="0" w:after="120"/>
        <w:rPr>
          <w:rFonts w:asciiTheme="minorHAnsi" w:hAnsiTheme="minorHAnsi" w:cs="Arial"/>
          <w:sz w:val="20"/>
        </w:rPr>
      </w:pPr>
      <w:r w:rsidRPr="00356980">
        <w:rPr>
          <w:rFonts w:asciiTheme="minorHAnsi" w:hAnsiTheme="minorHAnsi" w:cs="Arial"/>
          <w:sz w:val="20"/>
        </w:rPr>
        <w:t>3.03 FIELD QUALITY CONTROL</w:t>
      </w:r>
    </w:p>
    <w:p w:rsidR="00356980" w:rsidRPr="00356980" w:rsidRDefault="00356980" w:rsidP="00356980">
      <w:pPr>
        <w:pStyle w:val="Legal3"/>
        <w:numPr>
          <w:ilvl w:val="0"/>
          <w:numId w:val="22"/>
        </w:numPr>
        <w:snapToGrid w:val="0"/>
        <w:spacing w:before="0" w:after="120"/>
        <w:ind w:firstLine="0"/>
        <w:rPr>
          <w:rFonts w:asciiTheme="minorHAnsi" w:hAnsiTheme="minorHAnsi" w:cs="Arial"/>
          <w:sz w:val="20"/>
        </w:rPr>
      </w:pPr>
      <w:r w:rsidRPr="00356980">
        <w:rPr>
          <w:rFonts w:asciiTheme="minorHAnsi" w:hAnsiTheme="minorHAnsi" w:cs="Arial"/>
          <w:sz w:val="20"/>
        </w:rPr>
        <w:t>Demonstrate the performance of all instruments to the ENGINEER before commissioning.</w:t>
      </w:r>
    </w:p>
    <w:p w:rsidR="00356980" w:rsidRPr="00356980" w:rsidRDefault="00356980" w:rsidP="00356980">
      <w:pPr>
        <w:pStyle w:val="Legal3"/>
        <w:numPr>
          <w:ilvl w:val="0"/>
          <w:numId w:val="22"/>
        </w:numPr>
        <w:snapToGrid w:val="0"/>
        <w:spacing w:before="0" w:after="120"/>
        <w:ind w:firstLine="0"/>
        <w:rPr>
          <w:rFonts w:asciiTheme="minorHAnsi" w:hAnsiTheme="minorHAnsi" w:cs="Arial"/>
          <w:sz w:val="20"/>
        </w:rPr>
      </w:pPr>
      <w:r w:rsidRPr="00356980">
        <w:rPr>
          <w:rFonts w:asciiTheme="minorHAnsi" w:hAnsiTheme="minorHAnsi" w:cs="Arial"/>
          <w:sz w:val="20"/>
        </w:rPr>
        <w:t>ENGINEER to witness all instrument calibration verification in the field.</w:t>
      </w:r>
    </w:p>
    <w:p w:rsidR="00356980" w:rsidRPr="00356980" w:rsidRDefault="00356980" w:rsidP="00356980">
      <w:pPr>
        <w:pStyle w:val="Legal3"/>
        <w:numPr>
          <w:ilvl w:val="0"/>
          <w:numId w:val="22"/>
        </w:numPr>
        <w:snapToGrid w:val="0"/>
        <w:spacing w:before="0" w:after="120"/>
        <w:ind w:firstLine="0"/>
        <w:rPr>
          <w:rFonts w:asciiTheme="minorHAnsi" w:hAnsiTheme="minorHAnsi" w:cs="Arial"/>
          <w:sz w:val="20"/>
        </w:rPr>
      </w:pPr>
      <w:r w:rsidRPr="00356980">
        <w:rPr>
          <w:rFonts w:asciiTheme="minorHAnsi" w:hAnsiTheme="minorHAnsi" w:cs="Arial"/>
          <w:sz w:val="20"/>
        </w:rPr>
        <w:t>Each instrument shall be tested before commissioning and the ENGINEER shall witness the response in the PLC control system and associated registers.</w:t>
      </w:r>
    </w:p>
    <w:p w:rsidR="00356980" w:rsidRDefault="00356980" w:rsidP="00356980">
      <w:pPr>
        <w:pStyle w:val="Legal3"/>
        <w:numPr>
          <w:ilvl w:val="0"/>
          <w:numId w:val="22"/>
        </w:numPr>
        <w:snapToGrid w:val="0"/>
        <w:spacing w:before="0" w:after="120"/>
        <w:ind w:firstLine="0"/>
        <w:rPr>
          <w:rFonts w:asciiTheme="minorHAnsi" w:hAnsiTheme="minorHAnsi" w:cs="Arial"/>
          <w:bCs/>
          <w:sz w:val="20"/>
        </w:rPr>
      </w:pPr>
      <w:r w:rsidRPr="00356980">
        <w:rPr>
          <w:rFonts w:asciiTheme="minorHAnsi" w:hAnsiTheme="minorHAnsi" w:cs="Arial"/>
          <w:bCs/>
          <w:sz w:val="20"/>
        </w:rPr>
        <w:t>Manufacturer’s Field Services:</w:t>
      </w:r>
    </w:p>
    <w:p w:rsidR="00B71210" w:rsidRDefault="00B71210" w:rsidP="00B71210">
      <w:pPr>
        <w:pStyle w:val="Legal3"/>
        <w:numPr>
          <w:ilvl w:val="0"/>
          <w:numId w:val="0"/>
        </w:numPr>
        <w:snapToGrid w:val="0"/>
        <w:spacing w:before="0" w:after="120"/>
        <w:ind w:left="720" w:firstLine="720"/>
        <w:rPr>
          <w:rFonts w:asciiTheme="minorHAnsi" w:hAnsiTheme="minorHAnsi" w:cs="Arial"/>
          <w:sz w:val="20"/>
        </w:rPr>
      </w:pPr>
      <w:r>
        <w:rPr>
          <w:rFonts w:asciiTheme="minorHAnsi" w:hAnsiTheme="minorHAnsi" w:cs="Arial"/>
          <w:bCs/>
          <w:sz w:val="20"/>
        </w:rPr>
        <w:t>1.</w:t>
      </w:r>
      <w:r>
        <w:rPr>
          <w:rFonts w:asciiTheme="minorHAnsi" w:hAnsiTheme="minorHAnsi" w:cs="Arial"/>
          <w:bCs/>
          <w:sz w:val="20"/>
        </w:rPr>
        <w:tab/>
      </w:r>
      <w:r>
        <w:rPr>
          <w:rFonts w:asciiTheme="minorHAnsi" w:hAnsiTheme="minorHAnsi" w:cs="Arial"/>
          <w:sz w:val="20"/>
        </w:rPr>
        <w:t xml:space="preserve">The contractor shall engage the manufacturer’s authorized field service technician to inspect the final installation and provide initial programming of the magnetic BTU flow meter(s).  Failure to </w:t>
      </w:r>
    </w:p>
    <w:p w:rsidR="00B71210" w:rsidRPr="00B71210" w:rsidRDefault="00B71210" w:rsidP="00B71210">
      <w:pPr>
        <w:pStyle w:val="Legal4"/>
        <w:numPr>
          <w:ilvl w:val="0"/>
          <w:numId w:val="0"/>
        </w:numPr>
        <w:tabs>
          <w:tab w:val="num" w:pos="2160"/>
        </w:tabs>
        <w:snapToGrid w:val="0"/>
        <w:spacing w:after="120"/>
        <w:ind w:left="1685" w:hanging="514"/>
        <w:rPr>
          <w:rFonts w:asciiTheme="minorHAnsi" w:hAnsiTheme="minorHAnsi" w:cs="Arial"/>
          <w:bCs/>
          <w:sz w:val="20"/>
        </w:rPr>
      </w:pPr>
      <w:r>
        <w:rPr>
          <w:rFonts w:asciiTheme="minorHAnsi" w:hAnsiTheme="minorHAnsi" w:cs="Arial"/>
          <w:bCs/>
          <w:sz w:val="20"/>
        </w:rPr>
        <w:t xml:space="preserve">      2.</w:t>
      </w:r>
      <w:r>
        <w:rPr>
          <w:rFonts w:asciiTheme="minorHAnsi" w:hAnsiTheme="minorHAnsi" w:cs="Arial"/>
          <w:bCs/>
          <w:sz w:val="20"/>
        </w:rPr>
        <w:tab/>
      </w:r>
      <w:r>
        <w:rPr>
          <w:rFonts w:asciiTheme="minorHAnsi" w:hAnsiTheme="minorHAnsi" w:cs="Arial"/>
          <w:bCs/>
          <w:sz w:val="20"/>
        </w:rPr>
        <w:tab/>
      </w:r>
      <w:r w:rsidR="00356980" w:rsidRPr="00356980">
        <w:rPr>
          <w:rFonts w:asciiTheme="minorHAnsi" w:hAnsiTheme="minorHAnsi" w:cs="Arial"/>
          <w:bCs/>
          <w:sz w:val="20"/>
        </w:rPr>
        <w:t>Manufacturer’</w:t>
      </w:r>
      <w:r>
        <w:rPr>
          <w:rFonts w:asciiTheme="minorHAnsi" w:hAnsiTheme="minorHAnsi" w:cs="Arial"/>
          <w:bCs/>
          <w:sz w:val="20"/>
        </w:rPr>
        <w:t>s</w:t>
      </w:r>
      <w:r w:rsidR="00356980" w:rsidRPr="00356980">
        <w:rPr>
          <w:rFonts w:asciiTheme="minorHAnsi" w:hAnsiTheme="minorHAnsi" w:cs="Arial"/>
          <w:bCs/>
          <w:sz w:val="20"/>
        </w:rPr>
        <w:t xml:space="preserve"> </w:t>
      </w:r>
      <w:r>
        <w:rPr>
          <w:rFonts w:asciiTheme="minorHAnsi" w:hAnsiTheme="minorHAnsi" w:cs="Arial"/>
          <w:sz w:val="20"/>
        </w:rPr>
        <w:t>authorized field service technician</w:t>
      </w:r>
      <w:r w:rsidR="00356980" w:rsidRPr="00356980">
        <w:rPr>
          <w:rFonts w:asciiTheme="minorHAnsi" w:hAnsiTheme="minorHAnsi" w:cs="Arial"/>
          <w:bCs/>
          <w:sz w:val="20"/>
        </w:rPr>
        <w:t xml:space="preserve"> shall </w:t>
      </w:r>
      <w:r>
        <w:rPr>
          <w:rFonts w:asciiTheme="minorHAnsi" w:hAnsiTheme="minorHAnsi" w:cs="Arial"/>
          <w:bCs/>
          <w:sz w:val="20"/>
        </w:rPr>
        <w:t xml:space="preserve">inspect and </w:t>
      </w:r>
      <w:r w:rsidR="00356980" w:rsidRPr="00356980">
        <w:rPr>
          <w:rFonts w:asciiTheme="minorHAnsi" w:hAnsiTheme="minorHAnsi" w:cs="Arial"/>
          <w:bCs/>
          <w:sz w:val="20"/>
        </w:rPr>
        <w:t>verify installation</w:t>
      </w:r>
      <w:r>
        <w:rPr>
          <w:rFonts w:asciiTheme="minorHAnsi" w:hAnsiTheme="minorHAnsi" w:cs="Arial"/>
          <w:bCs/>
          <w:sz w:val="20"/>
        </w:rPr>
        <w:t xml:space="preserve"> of all installed flow tubes, temperature sensors and transmitters.  The manufacturer’s </w:t>
      </w:r>
      <w:r>
        <w:rPr>
          <w:rFonts w:asciiTheme="minorHAnsi" w:hAnsiTheme="minorHAnsi" w:cs="Arial"/>
          <w:sz w:val="20"/>
        </w:rPr>
        <w:t xml:space="preserve">authorized field service technician shall provide a written report </w:t>
      </w:r>
      <w:r w:rsidR="00BA7EFD">
        <w:rPr>
          <w:rFonts w:asciiTheme="minorHAnsi" w:hAnsiTheme="minorHAnsi" w:cs="Arial"/>
          <w:sz w:val="20"/>
        </w:rPr>
        <w:t xml:space="preserve">of </w:t>
      </w:r>
      <w:r>
        <w:rPr>
          <w:rFonts w:asciiTheme="minorHAnsi" w:hAnsiTheme="minorHAnsi" w:cs="Arial"/>
          <w:sz w:val="20"/>
        </w:rPr>
        <w:t>each inspection per tag number.</w:t>
      </w:r>
    </w:p>
    <w:p w:rsidR="00356980" w:rsidRDefault="00B71210" w:rsidP="00B71210">
      <w:pPr>
        <w:pStyle w:val="Legal4"/>
        <w:numPr>
          <w:ilvl w:val="0"/>
          <w:numId w:val="0"/>
        </w:numPr>
        <w:tabs>
          <w:tab w:val="num" w:pos="2160"/>
        </w:tabs>
        <w:snapToGrid w:val="0"/>
        <w:spacing w:after="120"/>
        <w:ind w:left="1685" w:hanging="514"/>
        <w:rPr>
          <w:rFonts w:asciiTheme="minorHAnsi" w:hAnsiTheme="minorHAnsi" w:cs="Arial"/>
          <w:bCs/>
          <w:sz w:val="20"/>
        </w:rPr>
      </w:pPr>
      <w:r>
        <w:rPr>
          <w:rFonts w:asciiTheme="minorHAnsi" w:hAnsiTheme="minorHAnsi" w:cs="Arial"/>
          <w:bCs/>
          <w:sz w:val="20"/>
        </w:rPr>
        <w:t xml:space="preserve">      3.</w:t>
      </w:r>
      <w:r>
        <w:rPr>
          <w:rFonts w:asciiTheme="minorHAnsi" w:hAnsiTheme="minorHAnsi" w:cs="Arial"/>
          <w:bCs/>
          <w:sz w:val="20"/>
        </w:rPr>
        <w:tab/>
      </w:r>
      <w:r>
        <w:rPr>
          <w:rFonts w:asciiTheme="minorHAnsi" w:hAnsiTheme="minorHAnsi" w:cs="Arial"/>
          <w:bCs/>
          <w:sz w:val="20"/>
        </w:rPr>
        <w:tab/>
      </w:r>
      <w:r w:rsidR="00356980" w:rsidRPr="00356980">
        <w:rPr>
          <w:rFonts w:asciiTheme="minorHAnsi" w:hAnsiTheme="minorHAnsi" w:cs="Arial"/>
          <w:bCs/>
          <w:sz w:val="20"/>
        </w:rPr>
        <w:t>Notify the ENGINEER in writing of any problems or discrepancies and proposed solutions.</w:t>
      </w:r>
    </w:p>
    <w:p w:rsidR="00B71210" w:rsidRDefault="00B71210" w:rsidP="00BA7EFD">
      <w:pPr>
        <w:pStyle w:val="Legal4"/>
        <w:numPr>
          <w:ilvl w:val="0"/>
          <w:numId w:val="0"/>
        </w:numPr>
        <w:tabs>
          <w:tab w:val="num" w:pos="2160"/>
        </w:tabs>
        <w:snapToGrid w:val="0"/>
        <w:spacing w:after="120"/>
        <w:ind w:left="1685" w:hanging="514"/>
        <w:rPr>
          <w:rFonts w:asciiTheme="minorHAnsi" w:hAnsiTheme="minorHAnsi" w:cs="Arial"/>
          <w:sz w:val="20"/>
        </w:rPr>
      </w:pPr>
      <w:r>
        <w:rPr>
          <w:rFonts w:asciiTheme="minorHAnsi" w:hAnsiTheme="minorHAnsi" w:cs="Arial"/>
          <w:bCs/>
          <w:sz w:val="20"/>
        </w:rPr>
        <w:t xml:space="preserve">      4.</w:t>
      </w:r>
      <w:r>
        <w:rPr>
          <w:rFonts w:asciiTheme="minorHAnsi" w:hAnsiTheme="minorHAnsi" w:cs="Arial"/>
          <w:bCs/>
          <w:sz w:val="20"/>
        </w:rPr>
        <w:tab/>
      </w:r>
      <w:r>
        <w:rPr>
          <w:rFonts w:asciiTheme="minorHAnsi" w:hAnsiTheme="minorHAnsi" w:cs="Arial"/>
          <w:bCs/>
          <w:sz w:val="20"/>
        </w:rPr>
        <w:tab/>
        <w:t xml:space="preserve">Failure to engage the manufacturer’s </w:t>
      </w:r>
      <w:r>
        <w:rPr>
          <w:rFonts w:asciiTheme="minorHAnsi" w:hAnsiTheme="minorHAnsi" w:cs="Arial"/>
          <w:sz w:val="20"/>
        </w:rPr>
        <w:t>authorized</w:t>
      </w:r>
      <w:r w:rsidR="00BA7EFD">
        <w:rPr>
          <w:rFonts w:asciiTheme="minorHAnsi" w:hAnsiTheme="minorHAnsi" w:cs="Arial"/>
          <w:sz w:val="20"/>
        </w:rPr>
        <w:t xml:space="preserve"> </w:t>
      </w:r>
      <w:r>
        <w:rPr>
          <w:rFonts w:asciiTheme="minorHAnsi" w:hAnsiTheme="minorHAnsi" w:cs="Arial"/>
          <w:sz w:val="20"/>
        </w:rPr>
        <w:t xml:space="preserve">field service technician </w:t>
      </w:r>
      <w:r w:rsidR="00BA7EFD">
        <w:rPr>
          <w:rFonts w:asciiTheme="minorHAnsi" w:hAnsiTheme="minorHAnsi" w:cs="Arial"/>
          <w:sz w:val="20"/>
        </w:rPr>
        <w:t>as described under this section may void the warranty.</w:t>
      </w:r>
    </w:p>
    <w:p w:rsidR="00356980" w:rsidRPr="00356980" w:rsidRDefault="00B71210" w:rsidP="00356980">
      <w:pPr>
        <w:pStyle w:val="Legal2"/>
        <w:numPr>
          <w:ilvl w:val="0"/>
          <w:numId w:val="0"/>
        </w:numPr>
        <w:tabs>
          <w:tab w:val="left" w:pos="720"/>
        </w:tabs>
        <w:spacing w:before="0" w:after="120"/>
        <w:rPr>
          <w:rFonts w:asciiTheme="minorHAnsi" w:hAnsiTheme="minorHAnsi" w:cs="Arial"/>
          <w:sz w:val="20"/>
        </w:rPr>
      </w:pPr>
      <w:r>
        <w:rPr>
          <w:rFonts w:asciiTheme="minorHAnsi" w:hAnsiTheme="minorHAnsi" w:cs="Arial"/>
          <w:sz w:val="20"/>
        </w:rPr>
        <w:t>3.04</w:t>
      </w:r>
      <w:r w:rsidR="00356980" w:rsidRPr="00356980">
        <w:rPr>
          <w:rFonts w:asciiTheme="minorHAnsi" w:hAnsiTheme="minorHAnsi" w:cs="Arial"/>
          <w:sz w:val="20"/>
        </w:rPr>
        <w:t xml:space="preserve"> PROTECTION</w:t>
      </w:r>
    </w:p>
    <w:p w:rsidR="00356980" w:rsidRPr="00356980" w:rsidRDefault="00356980" w:rsidP="00356980">
      <w:pPr>
        <w:pStyle w:val="Legal3"/>
        <w:numPr>
          <w:ilvl w:val="0"/>
          <w:numId w:val="25"/>
        </w:numPr>
        <w:snapToGrid w:val="0"/>
        <w:spacing w:before="0" w:after="120"/>
        <w:ind w:firstLine="0"/>
        <w:rPr>
          <w:rFonts w:asciiTheme="minorHAnsi" w:hAnsiTheme="minorHAnsi" w:cs="Arial"/>
          <w:sz w:val="20"/>
        </w:rPr>
      </w:pPr>
      <w:r w:rsidRPr="00356980">
        <w:rPr>
          <w:rFonts w:asciiTheme="minorHAnsi" w:hAnsiTheme="minorHAnsi" w:cs="Arial"/>
          <w:sz w:val="20"/>
        </w:rPr>
        <w:t>All instruments shall be fully protected after installation and before commissioning. Replace any instruments damaged before commissioning:</w:t>
      </w:r>
    </w:p>
    <w:p w:rsidR="00356980" w:rsidRPr="00356980" w:rsidRDefault="00356980" w:rsidP="00356980">
      <w:pPr>
        <w:pStyle w:val="Legal4"/>
        <w:numPr>
          <w:ilvl w:val="3"/>
          <w:numId w:val="19"/>
        </w:numPr>
        <w:tabs>
          <w:tab w:val="clear" w:pos="1685"/>
          <w:tab w:val="num" w:pos="2160"/>
        </w:tabs>
        <w:snapToGrid w:val="0"/>
        <w:spacing w:after="120"/>
        <w:ind w:left="1440" w:firstLine="0"/>
        <w:rPr>
          <w:rFonts w:asciiTheme="minorHAnsi" w:hAnsiTheme="minorHAnsi" w:cs="Arial"/>
          <w:sz w:val="20"/>
        </w:rPr>
      </w:pPr>
      <w:r w:rsidRPr="00356980">
        <w:rPr>
          <w:rFonts w:asciiTheme="minorHAnsi" w:hAnsiTheme="minorHAnsi" w:cs="Arial"/>
          <w:sz w:val="20"/>
        </w:rPr>
        <w:t>The ENGINEER shall be the sole party responsible for determining the corrective measures.</w:t>
      </w:r>
    </w:p>
    <w:p w:rsidR="00A81360" w:rsidRDefault="00A81360" w:rsidP="00B14F83">
      <w:pPr>
        <w:tabs>
          <w:tab w:val="left" w:pos="720"/>
        </w:tabs>
        <w:spacing w:before="120"/>
        <w:rPr>
          <w:rFonts w:asciiTheme="minorHAnsi" w:hAnsiTheme="minorHAnsi" w:cs="Arial"/>
          <w:sz w:val="20"/>
          <w:szCs w:val="20"/>
        </w:rPr>
      </w:pPr>
    </w:p>
    <w:p w:rsidR="00A81360" w:rsidRDefault="00A81360" w:rsidP="00B14F83">
      <w:pPr>
        <w:tabs>
          <w:tab w:val="left" w:pos="720"/>
        </w:tabs>
        <w:spacing w:before="120"/>
        <w:rPr>
          <w:rFonts w:asciiTheme="minorHAnsi" w:hAnsiTheme="minorHAnsi" w:cs="Arial"/>
          <w:sz w:val="20"/>
          <w:szCs w:val="20"/>
        </w:rPr>
      </w:pPr>
    </w:p>
    <w:p w:rsidR="00A81360" w:rsidRDefault="00A81360" w:rsidP="00B14F83">
      <w:pPr>
        <w:tabs>
          <w:tab w:val="left" w:pos="720"/>
        </w:tabs>
        <w:spacing w:before="120"/>
        <w:rPr>
          <w:rFonts w:asciiTheme="minorHAnsi" w:hAnsiTheme="minorHAnsi" w:cs="Arial"/>
          <w:sz w:val="20"/>
          <w:szCs w:val="20"/>
        </w:rPr>
      </w:pPr>
    </w:p>
    <w:p w:rsidR="008F42FE" w:rsidRDefault="008F42FE" w:rsidP="00B14F83">
      <w:pPr>
        <w:tabs>
          <w:tab w:val="left" w:pos="720"/>
        </w:tabs>
        <w:spacing w:before="120"/>
        <w:rPr>
          <w:rFonts w:asciiTheme="minorHAnsi" w:hAnsiTheme="minorHAnsi" w:cs="Arial"/>
          <w:sz w:val="20"/>
          <w:szCs w:val="20"/>
        </w:rPr>
      </w:pPr>
    </w:p>
    <w:p w:rsidR="008F42FE" w:rsidRDefault="008F42FE" w:rsidP="00B14F83">
      <w:pPr>
        <w:tabs>
          <w:tab w:val="left" w:pos="720"/>
        </w:tabs>
        <w:spacing w:before="120"/>
        <w:rPr>
          <w:rFonts w:asciiTheme="minorHAnsi" w:hAnsiTheme="minorHAnsi" w:cs="Arial"/>
          <w:sz w:val="20"/>
          <w:szCs w:val="20"/>
        </w:rPr>
      </w:pPr>
    </w:p>
    <w:p w:rsidR="008F42FE" w:rsidRDefault="008F42FE" w:rsidP="00B14F83">
      <w:pPr>
        <w:tabs>
          <w:tab w:val="left" w:pos="720"/>
        </w:tabs>
        <w:spacing w:before="120"/>
        <w:rPr>
          <w:rFonts w:asciiTheme="minorHAnsi" w:hAnsiTheme="minorHAnsi" w:cs="Arial"/>
          <w:sz w:val="20"/>
          <w:szCs w:val="20"/>
        </w:rPr>
      </w:pPr>
    </w:p>
    <w:p w:rsidR="00A81360" w:rsidRPr="00FB1C79" w:rsidRDefault="00A81360" w:rsidP="00B14F83">
      <w:pPr>
        <w:tabs>
          <w:tab w:val="left" w:pos="720"/>
        </w:tabs>
        <w:spacing w:before="120"/>
        <w:rPr>
          <w:rFonts w:asciiTheme="minorHAnsi" w:hAnsiTheme="minorHAnsi" w:cs="Arial"/>
          <w:sz w:val="20"/>
          <w:szCs w:val="20"/>
        </w:rPr>
      </w:pPr>
    </w:p>
    <w:sectPr w:rsidR="00A81360" w:rsidRPr="00FB1C79" w:rsidSect="0033166D">
      <w:headerReference w:type="default" r:id="rId8"/>
      <w:footerReference w:type="default" r:id="rId9"/>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BB7" w:rsidRDefault="000C1BB7" w:rsidP="00AF4F67">
      <w:r>
        <w:separator/>
      </w:r>
    </w:p>
  </w:endnote>
  <w:endnote w:type="continuationSeparator" w:id="0">
    <w:p w:rsidR="000C1BB7" w:rsidRDefault="000C1BB7" w:rsidP="00AF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F67" w:rsidRDefault="00AF4F67" w:rsidP="00AF4F67">
    <w:pPr>
      <w:pStyle w:val="Footer"/>
      <w:jc w:val="center"/>
    </w:pPr>
    <w:r>
      <w:rPr>
        <w:noProof/>
      </w:rPr>
      <w:drawing>
        <wp:inline distT="0" distB="0" distL="0" distR="0">
          <wp:extent cx="2628900" cy="215900"/>
          <wp:effectExtent l="0" t="0" r="0" b="0"/>
          <wp:docPr id="2" name="Picture 2" descr="C:\Users\user\Documents\01JD\Spire April 2018\RESSolar\Spire Mot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01JD\Spire April 2018\RESSolar\Spire Mott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2159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BB7" w:rsidRDefault="000C1BB7" w:rsidP="00AF4F67">
      <w:r>
        <w:separator/>
      </w:r>
    </w:p>
  </w:footnote>
  <w:footnote w:type="continuationSeparator" w:id="0">
    <w:p w:rsidR="000C1BB7" w:rsidRDefault="000C1BB7" w:rsidP="00AF4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F67" w:rsidRPr="00AF4F67" w:rsidRDefault="00AF4F67" w:rsidP="009549DF">
    <w:pPr>
      <w:pStyle w:val="Header"/>
      <w:jc w:val="right"/>
    </w:pPr>
    <w:r>
      <w:rPr>
        <w:noProof/>
      </w:rPr>
      <w:drawing>
        <wp:inline distT="0" distB="0" distL="0" distR="0">
          <wp:extent cx="1562100" cy="563083"/>
          <wp:effectExtent l="0" t="0" r="0" b="8890"/>
          <wp:docPr id="1" name="Picture 1" descr="C:\Users\user\Documents\01JD\Spire April 2018\RESSolar\Spire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01JD\Spire April 2018\RESSolar\Spire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63083"/>
                  </a:xfrm>
                  <a:prstGeom prst="rect">
                    <a:avLst/>
                  </a:prstGeom>
                  <a:noFill/>
                  <a:ln>
                    <a:noFill/>
                  </a:ln>
                </pic:spPr>
              </pic:pic>
            </a:graphicData>
          </a:graphic>
        </wp:inline>
      </w:drawing>
    </w:r>
    <w:r w:rsidR="009549DF">
      <w:rPr>
        <w:rFonts w:ascii="Cambria" w:hAnsi="Cambria"/>
        <w:noProof/>
      </w:rPr>
      <w:tab/>
    </w:r>
    <w:r w:rsidR="009549DF">
      <w:rPr>
        <w:rFonts w:ascii="Cambria" w:hAnsi="Cambria"/>
        <w:noProof/>
      </w:rPr>
      <w:tab/>
    </w:r>
    <w:r w:rsidR="009549DF">
      <w:rPr>
        <w:rFonts w:ascii="Cambria" w:hAnsi="Cambria"/>
        <w:noProof/>
      </w:rPr>
      <w:tab/>
    </w:r>
    <w:r w:rsidR="009549DF">
      <w:rPr>
        <w:rFonts w:ascii="Cambria" w:hAnsi="Cambria"/>
        <w:noProof/>
      </w:rPr>
      <w:tab/>
    </w:r>
    <w:r w:rsidR="009549DF" w:rsidRPr="00575706">
      <w:rPr>
        <w:rFonts w:ascii="Cambria" w:hAnsi="Cambria"/>
        <w:noProof/>
      </w:rPr>
      <w:t>249 Cedar Hill Street</w:t>
    </w:r>
    <w:r w:rsidR="009549DF" w:rsidRPr="00575706">
      <w:rPr>
        <w:rFonts w:ascii="Cambria" w:hAnsi="Cambria"/>
        <w:noProof/>
      </w:rPr>
      <w:tab/>
      <w:t>Marlborough, MA</w:t>
    </w:r>
    <w:r w:rsidR="009549DF">
      <w:rPr>
        <w:noProof/>
      </w:rPr>
      <w:t xml:space="preserve"> 01752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222"/>
    <w:multiLevelType w:val="multilevel"/>
    <w:tmpl w:val="8A22BF78"/>
    <w:lvl w:ilvl="0">
      <w:start w:val="1"/>
      <w:numFmt w:val="decimal"/>
      <w:lvlRestart w:val="0"/>
      <w:pStyle w:val="Legal1"/>
      <w:lvlText w:val="PART %1"/>
      <w:lvlJc w:val="left"/>
      <w:pPr>
        <w:tabs>
          <w:tab w:val="num" w:pos="1171"/>
        </w:tabs>
        <w:ind w:left="0" w:firstLine="0"/>
      </w:pPr>
      <w:rPr>
        <w:rFonts w:ascii="Arial" w:hAnsi="Arial" w:hint="default"/>
        <w:b/>
        <w:i w:val="0"/>
        <w:caps/>
        <w:smallCaps w:val="0"/>
        <w:sz w:val="22"/>
      </w:rPr>
    </w:lvl>
    <w:lvl w:ilvl="1">
      <w:start w:val="1"/>
      <w:numFmt w:val="decimal"/>
      <w:pStyle w:val="Legal2"/>
      <w:lvlText w:val="3.0%2"/>
      <w:lvlJc w:val="left"/>
      <w:pPr>
        <w:tabs>
          <w:tab w:val="num" w:pos="691"/>
        </w:tabs>
        <w:ind w:left="691" w:hanging="691"/>
      </w:pPr>
      <w:rPr>
        <w:rFonts w:ascii="Arial" w:hAnsi="Arial" w:hint="default"/>
        <w:b/>
        <w:i w:val="0"/>
        <w:sz w:val="22"/>
      </w:rPr>
    </w:lvl>
    <w:lvl w:ilvl="2">
      <w:start w:val="1"/>
      <w:numFmt w:val="upperLetter"/>
      <w:pStyle w:val="Legal3"/>
      <w:lvlText w:val="%3."/>
      <w:lvlJc w:val="left"/>
      <w:pPr>
        <w:tabs>
          <w:tab w:val="num" w:pos="1171"/>
        </w:tabs>
        <w:ind w:left="1171" w:hanging="480"/>
      </w:pPr>
      <w:rPr>
        <w:rFonts w:ascii="Arial" w:hAnsi="Arial" w:hint="default"/>
        <w:b w:val="0"/>
        <w:i w:val="0"/>
        <w:sz w:val="22"/>
      </w:rPr>
    </w:lvl>
    <w:lvl w:ilvl="3">
      <w:start w:val="1"/>
      <w:numFmt w:val="decimal"/>
      <w:pStyle w:val="Legal4"/>
      <w:lvlText w:val="%4."/>
      <w:lvlJc w:val="left"/>
      <w:pPr>
        <w:tabs>
          <w:tab w:val="num" w:pos="1685"/>
        </w:tabs>
        <w:ind w:left="1685" w:hanging="514"/>
      </w:pPr>
      <w:rPr>
        <w:rFonts w:ascii="Arial" w:hAnsi="Arial" w:hint="default"/>
        <w:b w:val="0"/>
        <w:i w:val="0"/>
        <w:sz w:val="22"/>
      </w:rPr>
    </w:lvl>
    <w:lvl w:ilvl="4">
      <w:start w:val="1"/>
      <w:numFmt w:val="lowerLetter"/>
      <w:pStyle w:val="Legal5"/>
      <w:lvlText w:val="%5."/>
      <w:lvlJc w:val="left"/>
      <w:pPr>
        <w:tabs>
          <w:tab w:val="num" w:pos="2131"/>
        </w:tabs>
        <w:ind w:left="2131" w:hanging="446"/>
      </w:pPr>
      <w:rPr>
        <w:rFonts w:ascii="Arial" w:hAnsi="Arial" w:hint="default"/>
        <w:b w:val="0"/>
        <w:i w:val="0"/>
        <w:sz w:val="22"/>
        <w:u w:val="none"/>
      </w:rPr>
    </w:lvl>
    <w:lvl w:ilvl="5">
      <w:start w:val="1"/>
      <w:numFmt w:val="decimal"/>
      <w:pStyle w:val="Legal6"/>
      <w:lvlText w:val="%6)"/>
      <w:lvlJc w:val="left"/>
      <w:pPr>
        <w:tabs>
          <w:tab w:val="num" w:pos="2606"/>
        </w:tabs>
        <w:ind w:left="2606" w:hanging="475"/>
      </w:pPr>
      <w:rPr>
        <w:rFonts w:ascii="Arial" w:hAnsi="Arial" w:hint="default"/>
        <w:b w:val="0"/>
        <w:i w:val="0"/>
        <w:sz w:val="22"/>
      </w:rPr>
    </w:lvl>
    <w:lvl w:ilvl="6">
      <w:start w:val="1"/>
      <w:numFmt w:val="lowerLetter"/>
      <w:pStyle w:val="Legal7"/>
      <w:lvlText w:val="%7)"/>
      <w:lvlJc w:val="left"/>
      <w:pPr>
        <w:tabs>
          <w:tab w:val="num" w:pos="3067"/>
        </w:tabs>
        <w:ind w:left="3067" w:hanging="461"/>
      </w:pPr>
      <w:rPr>
        <w:rFonts w:ascii="Arial" w:hAnsi="Arial" w:hint="default"/>
        <w:b w:val="0"/>
        <w:i w:val="0"/>
        <w:sz w:val="22"/>
      </w:rPr>
    </w:lvl>
    <w:lvl w:ilvl="7">
      <w:start w:val="1"/>
      <w:numFmt w:val="decimal"/>
      <w:pStyle w:val="Legal8"/>
      <w:lvlText w:val="(%8)"/>
      <w:lvlJc w:val="left"/>
      <w:pPr>
        <w:tabs>
          <w:tab w:val="num" w:pos="3528"/>
        </w:tabs>
        <w:ind w:left="3528" w:hanging="461"/>
      </w:pPr>
      <w:rPr>
        <w:rFonts w:ascii="Arial" w:hAnsi="Arial" w:hint="default"/>
        <w:b w:val="0"/>
        <w:i w:val="0"/>
        <w:sz w:val="22"/>
      </w:rPr>
    </w:lvl>
    <w:lvl w:ilvl="8">
      <w:start w:val="1"/>
      <w:numFmt w:val="lowerLetter"/>
      <w:pStyle w:val="Legal9"/>
      <w:lvlText w:val="(%9)"/>
      <w:lvlJc w:val="left"/>
      <w:pPr>
        <w:tabs>
          <w:tab w:val="num" w:pos="3989"/>
        </w:tabs>
        <w:ind w:left="3989" w:hanging="461"/>
      </w:pPr>
      <w:rPr>
        <w:rFonts w:ascii="Arial" w:hAnsi="Arial" w:hint="default"/>
        <w:b w:val="0"/>
        <w:i w:val="0"/>
        <w:sz w:val="22"/>
      </w:rPr>
    </w:lvl>
  </w:abstractNum>
  <w:abstractNum w:abstractNumId="1">
    <w:nsid w:val="070451A2"/>
    <w:multiLevelType w:val="hybridMultilevel"/>
    <w:tmpl w:val="C0668C5E"/>
    <w:lvl w:ilvl="0" w:tplc="7E88ACEA">
      <w:start w:val="1"/>
      <w:numFmt w:val="decimal"/>
      <w:lvlText w:val="%1."/>
      <w:lvlJc w:val="left"/>
      <w:pPr>
        <w:tabs>
          <w:tab w:val="num" w:pos="1440"/>
        </w:tabs>
        <w:ind w:left="1440" w:hanging="360"/>
      </w:pPr>
      <w:rPr>
        <w:rFonts w:ascii="Arial" w:hAnsi="Arial" w:cs="Arial" w:hint="default"/>
        <w:sz w:val="22"/>
        <w:szCs w:val="22"/>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2F0F35"/>
    <w:multiLevelType w:val="hybridMultilevel"/>
    <w:tmpl w:val="6D84BF22"/>
    <w:lvl w:ilvl="0" w:tplc="25CC6404">
      <w:start w:val="1"/>
      <w:numFmt w:val="decimal"/>
      <w:lvlText w:val="%1."/>
      <w:lvlJc w:val="left"/>
      <w:pPr>
        <w:tabs>
          <w:tab w:val="num" w:pos="1440"/>
        </w:tabs>
        <w:ind w:left="1440" w:hanging="360"/>
      </w:pPr>
      <w:rPr>
        <w:b w:val="0"/>
      </w:rPr>
    </w:lvl>
    <w:lvl w:ilvl="1" w:tplc="0409000F">
      <w:start w:val="1"/>
      <w:numFmt w:val="decimal"/>
      <w:lvlText w:val="%2."/>
      <w:lvlJc w:val="left"/>
      <w:pPr>
        <w:tabs>
          <w:tab w:val="num" w:pos="2160"/>
        </w:tabs>
        <w:ind w:left="2160" w:hanging="360"/>
      </w:pPr>
      <w:rPr>
        <w:b w:val="0"/>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D9E1E7A"/>
    <w:multiLevelType w:val="hybridMultilevel"/>
    <w:tmpl w:val="7EA29F80"/>
    <w:lvl w:ilvl="0" w:tplc="04090015">
      <w:start w:val="1"/>
      <w:numFmt w:val="upperLetter"/>
      <w:lvlText w:val="%1."/>
      <w:lvlJc w:val="left"/>
      <w:pPr>
        <w:tabs>
          <w:tab w:val="num" w:pos="720"/>
        </w:tabs>
        <w:ind w:left="720" w:hanging="360"/>
      </w:pPr>
      <w:rPr>
        <w:rFonts w:hint="default"/>
      </w:rPr>
    </w:lvl>
    <w:lvl w:ilvl="1" w:tplc="667E8A2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13388E"/>
    <w:multiLevelType w:val="hybridMultilevel"/>
    <w:tmpl w:val="43463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97BB1"/>
    <w:multiLevelType w:val="hybridMultilevel"/>
    <w:tmpl w:val="7174CFF8"/>
    <w:lvl w:ilvl="0" w:tplc="14041CE2">
      <w:start w:val="1"/>
      <w:numFmt w:val="decimal"/>
      <w:lvlText w:val="%1."/>
      <w:lvlJc w:val="left"/>
      <w:pPr>
        <w:tabs>
          <w:tab w:val="num" w:pos="1980"/>
        </w:tabs>
        <w:ind w:left="1980" w:hanging="360"/>
      </w:pPr>
      <w:rPr>
        <w:b w:val="0"/>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start w:val="1"/>
      <w:numFmt w:val="decimal"/>
      <w:lvlText w:val="%4."/>
      <w:lvlJc w:val="left"/>
      <w:pPr>
        <w:tabs>
          <w:tab w:val="num" w:pos="4140"/>
        </w:tabs>
        <w:ind w:left="4140" w:hanging="360"/>
      </w:pPr>
    </w:lvl>
    <w:lvl w:ilvl="4" w:tplc="04090019">
      <w:start w:val="1"/>
      <w:numFmt w:val="lowerLetter"/>
      <w:lvlText w:val="%5."/>
      <w:lvlJc w:val="left"/>
      <w:pPr>
        <w:tabs>
          <w:tab w:val="num" w:pos="4860"/>
        </w:tabs>
        <w:ind w:left="4860" w:hanging="360"/>
      </w:pPr>
    </w:lvl>
    <w:lvl w:ilvl="5" w:tplc="0409001B">
      <w:start w:val="1"/>
      <w:numFmt w:val="lowerRoman"/>
      <w:lvlText w:val="%6."/>
      <w:lvlJc w:val="right"/>
      <w:pPr>
        <w:tabs>
          <w:tab w:val="num" w:pos="5580"/>
        </w:tabs>
        <w:ind w:left="5580" w:hanging="180"/>
      </w:pPr>
    </w:lvl>
    <w:lvl w:ilvl="6" w:tplc="0409000F">
      <w:start w:val="1"/>
      <w:numFmt w:val="decimal"/>
      <w:lvlText w:val="%7."/>
      <w:lvlJc w:val="left"/>
      <w:pPr>
        <w:tabs>
          <w:tab w:val="num" w:pos="6300"/>
        </w:tabs>
        <w:ind w:left="6300" w:hanging="360"/>
      </w:pPr>
    </w:lvl>
    <w:lvl w:ilvl="7" w:tplc="04090019">
      <w:start w:val="1"/>
      <w:numFmt w:val="lowerLetter"/>
      <w:lvlText w:val="%8."/>
      <w:lvlJc w:val="left"/>
      <w:pPr>
        <w:tabs>
          <w:tab w:val="num" w:pos="7020"/>
        </w:tabs>
        <w:ind w:left="7020" w:hanging="360"/>
      </w:pPr>
    </w:lvl>
    <w:lvl w:ilvl="8" w:tplc="0409001B">
      <w:start w:val="1"/>
      <w:numFmt w:val="lowerRoman"/>
      <w:lvlText w:val="%9."/>
      <w:lvlJc w:val="right"/>
      <w:pPr>
        <w:tabs>
          <w:tab w:val="num" w:pos="7740"/>
        </w:tabs>
        <w:ind w:left="7740" w:hanging="180"/>
      </w:pPr>
    </w:lvl>
  </w:abstractNum>
  <w:abstractNum w:abstractNumId="6">
    <w:nsid w:val="32424711"/>
    <w:multiLevelType w:val="hybridMultilevel"/>
    <w:tmpl w:val="9824160C"/>
    <w:lvl w:ilvl="0" w:tplc="04090015">
      <w:start w:val="1"/>
      <w:numFmt w:val="upperLetter"/>
      <w:lvlText w:val="%1."/>
      <w:lvlJc w:val="left"/>
      <w:pPr>
        <w:tabs>
          <w:tab w:val="num" w:pos="720"/>
        </w:tabs>
        <w:ind w:left="720" w:hanging="360"/>
      </w:pPr>
      <w:rPr>
        <w:rFonts w:hint="default"/>
      </w:rPr>
    </w:lvl>
    <w:lvl w:ilvl="1" w:tplc="0409000F">
      <w:start w:val="1"/>
      <w:numFmt w:val="decimal"/>
      <w:lvlText w:val="%2."/>
      <w:lvlJc w:val="left"/>
      <w:pPr>
        <w:tabs>
          <w:tab w:val="num" w:pos="1800"/>
        </w:tabs>
        <w:ind w:left="1800" w:hanging="360"/>
      </w:pPr>
      <w:rPr>
        <w:rFonts w:hint="default"/>
      </w:rPr>
    </w:lvl>
    <w:lvl w:ilvl="2" w:tplc="04090019">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AF1E7F"/>
    <w:multiLevelType w:val="hybridMultilevel"/>
    <w:tmpl w:val="3AEE2528"/>
    <w:lvl w:ilvl="0" w:tplc="2E5A798A">
      <w:start w:val="1"/>
      <w:numFmt w:val="upp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D4843C8"/>
    <w:multiLevelType w:val="hybridMultilevel"/>
    <w:tmpl w:val="AAAAEFA8"/>
    <w:lvl w:ilvl="0" w:tplc="84E489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39441D2"/>
    <w:multiLevelType w:val="hybridMultilevel"/>
    <w:tmpl w:val="39B8B402"/>
    <w:lvl w:ilvl="0" w:tplc="35B26CBA">
      <w:start w:val="1"/>
      <w:numFmt w:val="upperLetter"/>
      <w:lvlText w:val="%1."/>
      <w:lvlJc w:val="left"/>
      <w:pPr>
        <w:tabs>
          <w:tab w:val="num" w:pos="1005"/>
        </w:tabs>
        <w:ind w:left="1005" w:hanging="64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3CC1FED"/>
    <w:multiLevelType w:val="hybridMultilevel"/>
    <w:tmpl w:val="FEA46046"/>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1D1C94"/>
    <w:multiLevelType w:val="hybridMultilevel"/>
    <w:tmpl w:val="63C884F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3E46C3"/>
    <w:multiLevelType w:val="multilevel"/>
    <w:tmpl w:val="A266A0CA"/>
    <w:lvl w:ilvl="0">
      <w:start w:val="1"/>
      <w:numFmt w:val="decimalZero"/>
      <w:lvlText w:val="2.%1"/>
      <w:lvlJc w:val="left"/>
      <w:pPr>
        <w:tabs>
          <w:tab w:val="num" w:pos="720"/>
        </w:tabs>
        <w:ind w:left="360" w:hanging="360"/>
      </w:pPr>
      <w:rPr>
        <w:rFonts w:hint="default"/>
        <w:b w:val="0"/>
        <w:bCs/>
        <w:i w:val="0"/>
        <w:iCs w:val="0"/>
        <w:effect w:val="none"/>
      </w:rPr>
    </w:lvl>
    <w:lvl w:ilvl="1">
      <w:start w:val="1"/>
      <w:numFmt w:val="upperLetter"/>
      <w:lvlText w:val="%2."/>
      <w:lvlJc w:val="left"/>
      <w:pPr>
        <w:tabs>
          <w:tab w:val="num" w:pos="684"/>
        </w:tabs>
        <w:ind w:left="684" w:hanging="504"/>
      </w:pPr>
      <w:rPr>
        <w:rFonts w:ascii="Times New Roman" w:hAnsi="Times New Roman" w:cs="Times New Roman" w:hint="default"/>
        <w:sz w:val="24"/>
        <w:szCs w:val="24"/>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decimal"/>
      <w:lvlText w:val="(%5)"/>
      <w:lvlJc w:val="left"/>
      <w:pPr>
        <w:tabs>
          <w:tab w:val="num" w:pos="2880"/>
        </w:tabs>
        <w:ind w:left="2880" w:hanging="720"/>
      </w:pPr>
      <w:rPr>
        <w:rFonts w:hint="default"/>
      </w:rPr>
    </w:lvl>
    <w:lvl w:ilvl="5">
      <w:start w:val="1"/>
      <w:numFmt w:val="lowerLetter"/>
      <w:lvlText w:val="(%6)"/>
      <w:lvlJc w:val="left"/>
      <w:pPr>
        <w:tabs>
          <w:tab w:val="num" w:pos="3600"/>
        </w:tabs>
        <w:ind w:left="3600" w:hanging="72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5E040E30"/>
    <w:multiLevelType w:val="hybridMultilevel"/>
    <w:tmpl w:val="71C2845E"/>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EF0167"/>
    <w:multiLevelType w:val="hybridMultilevel"/>
    <w:tmpl w:val="F2123E42"/>
    <w:lvl w:ilvl="0" w:tplc="2E5A798A">
      <w:start w:val="1"/>
      <w:numFmt w:val="upp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64282ADF"/>
    <w:multiLevelType w:val="hybridMultilevel"/>
    <w:tmpl w:val="C0BC7D0E"/>
    <w:lvl w:ilvl="0" w:tplc="DA161FE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D2B4B4B"/>
    <w:multiLevelType w:val="hybridMultilevel"/>
    <w:tmpl w:val="BDCCC1D2"/>
    <w:lvl w:ilvl="0" w:tplc="04090015">
      <w:start w:val="1"/>
      <w:numFmt w:val="upp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84353"/>
    <w:multiLevelType w:val="hybridMultilevel"/>
    <w:tmpl w:val="63F884D4"/>
    <w:lvl w:ilvl="0" w:tplc="04090015">
      <w:start w:val="1"/>
      <w:numFmt w:val="upp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71A551A">
      <w:start w:val="1"/>
      <w:numFmt w:val="decimal"/>
      <w:lvlText w:val="%4."/>
      <w:lvlJc w:val="left"/>
      <w:pPr>
        <w:tabs>
          <w:tab w:val="num" w:pos="2880"/>
        </w:tabs>
        <w:ind w:left="2880" w:hanging="360"/>
      </w:pPr>
      <w:rPr>
        <w:b w:val="0"/>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706115D9"/>
    <w:multiLevelType w:val="hybridMultilevel"/>
    <w:tmpl w:val="9814D57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6428CC"/>
    <w:multiLevelType w:val="hybridMultilevel"/>
    <w:tmpl w:val="B5AAE5D4"/>
    <w:lvl w:ilvl="0" w:tplc="2E5A798A">
      <w:start w:val="1"/>
      <w:numFmt w:val="upperLetter"/>
      <w:lvlText w:val="%1."/>
      <w:lvlJc w:val="left"/>
      <w:pPr>
        <w:tabs>
          <w:tab w:val="num" w:pos="1080"/>
        </w:tabs>
        <w:ind w:left="1080" w:hanging="360"/>
      </w:pPr>
      <w:rPr>
        <w:b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nsid w:val="73E14CF3"/>
    <w:multiLevelType w:val="multilevel"/>
    <w:tmpl w:val="D2B04074"/>
    <w:lvl w:ilvl="0">
      <w:start w:val="1"/>
      <w:numFmt w:val="decimalZero"/>
      <w:lvlText w:val="1.%1"/>
      <w:lvlJc w:val="left"/>
      <w:pPr>
        <w:tabs>
          <w:tab w:val="num" w:pos="0"/>
        </w:tabs>
        <w:ind w:left="360" w:hanging="360"/>
      </w:pPr>
      <w:rPr>
        <w:rFonts w:hint="default"/>
        <w:b w:val="0"/>
        <w:i w:val="0"/>
        <w:effect w:val="none"/>
      </w:rPr>
    </w:lvl>
    <w:lvl w:ilvl="1">
      <w:start w:val="1"/>
      <w:numFmt w:val="upperLetter"/>
      <w:lvlText w:val="%2."/>
      <w:lvlJc w:val="left"/>
      <w:pPr>
        <w:tabs>
          <w:tab w:val="num" w:pos="72"/>
        </w:tabs>
        <w:ind w:left="720" w:hanging="504"/>
      </w:pPr>
      <w:rPr>
        <w:rFonts w:hint="default"/>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decimal"/>
      <w:lvlText w:val="(%5)"/>
      <w:lvlJc w:val="left"/>
      <w:pPr>
        <w:tabs>
          <w:tab w:val="num" w:pos="2880"/>
        </w:tabs>
        <w:ind w:left="2880" w:hanging="720"/>
      </w:pPr>
      <w:rPr>
        <w:rFonts w:hint="default"/>
      </w:rPr>
    </w:lvl>
    <w:lvl w:ilvl="5">
      <w:start w:val="1"/>
      <w:numFmt w:val="lowerLetter"/>
      <w:lvlText w:val="(%6)"/>
      <w:lvlJc w:val="left"/>
      <w:pPr>
        <w:tabs>
          <w:tab w:val="num" w:pos="3600"/>
        </w:tabs>
        <w:ind w:left="3600" w:hanging="72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7A667F6A"/>
    <w:multiLevelType w:val="hybridMultilevel"/>
    <w:tmpl w:val="B8541BAE"/>
    <w:lvl w:ilvl="0" w:tplc="2E5A798A">
      <w:start w:val="1"/>
      <w:numFmt w:val="upp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7D53235F"/>
    <w:multiLevelType w:val="hybridMultilevel"/>
    <w:tmpl w:val="43463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A518E"/>
    <w:multiLevelType w:val="hybridMultilevel"/>
    <w:tmpl w:val="81609E42"/>
    <w:lvl w:ilvl="0" w:tplc="F844CF86">
      <w:start w:val="1"/>
      <w:numFmt w:val="decimal"/>
      <w:lvlText w:val="%1."/>
      <w:lvlJc w:val="left"/>
      <w:pPr>
        <w:tabs>
          <w:tab w:val="num" w:pos="1440"/>
        </w:tabs>
        <w:ind w:left="1440" w:hanging="360"/>
      </w:pPr>
      <w:rPr>
        <w:rFonts w:ascii="Arial" w:hAnsi="Arial" w:cs="Arial" w:hint="default"/>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0"/>
  </w:num>
  <w:num w:numId="2">
    <w:abstractNumId w:val="12"/>
  </w:num>
  <w:num w:numId="3">
    <w:abstractNumId w:val="8"/>
  </w:num>
  <w:num w:numId="4">
    <w:abstractNumId w:val="15"/>
  </w:num>
  <w:num w:numId="5">
    <w:abstractNumId w:val="4"/>
  </w:num>
  <w:num w:numId="6">
    <w:abstractNumId w:val="22"/>
  </w:num>
  <w:num w:numId="7">
    <w:abstractNumId w:val="16"/>
  </w:num>
  <w:num w:numId="8">
    <w:abstractNumId w:val="18"/>
  </w:num>
  <w:num w:numId="9">
    <w:abstractNumId w:val="6"/>
  </w:num>
  <w:num w:numId="10">
    <w:abstractNumId w:val="0"/>
  </w:num>
  <w:num w:numId="11">
    <w:abstractNumId w:val="10"/>
  </w:num>
  <w:num w:numId="12">
    <w:abstractNumId w:val="3"/>
  </w:num>
  <w:num w:numId="13">
    <w:abstractNumId w:val="9"/>
  </w:num>
  <w:num w:numId="14">
    <w:abstractNumId w:val="11"/>
  </w:num>
  <w:num w:numId="15">
    <w:abstractNumId w:val="2"/>
  </w:num>
  <w:num w:numId="16">
    <w:abstractNumId w:val="13"/>
  </w:num>
  <w:num w:numId="17">
    <w:abstractNumId w:val="1"/>
  </w:num>
  <w:num w:numId="18">
    <w:abstractNumId w:val="23"/>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6D"/>
    <w:rsid w:val="00004E00"/>
    <w:rsid w:val="000367B8"/>
    <w:rsid w:val="000B18C4"/>
    <w:rsid w:val="000B734A"/>
    <w:rsid w:val="000C1BB7"/>
    <w:rsid w:val="000E116B"/>
    <w:rsid w:val="00101F6E"/>
    <w:rsid w:val="00122FF0"/>
    <w:rsid w:val="0013349E"/>
    <w:rsid w:val="0013680E"/>
    <w:rsid w:val="001376AD"/>
    <w:rsid w:val="00137783"/>
    <w:rsid w:val="00161F2B"/>
    <w:rsid w:val="00182737"/>
    <w:rsid w:val="00184E9C"/>
    <w:rsid w:val="001A2868"/>
    <w:rsid w:val="001C6437"/>
    <w:rsid w:val="001E5615"/>
    <w:rsid w:val="001E6910"/>
    <w:rsid w:val="00251A07"/>
    <w:rsid w:val="00277973"/>
    <w:rsid w:val="00286D1D"/>
    <w:rsid w:val="002946D6"/>
    <w:rsid w:val="002978C5"/>
    <w:rsid w:val="002B235C"/>
    <w:rsid w:val="002B5490"/>
    <w:rsid w:val="002C4212"/>
    <w:rsid w:val="002C4D39"/>
    <w:rsid w:val="002D4BA3"/>
    <w:rsid w:val="002E18AC"/>
    <w:rsid w:val="002F6426"/>
    <w:rsid w:val="00310D63"/>
    <w:rsid w:val="00327310"/>
    <w:rsid w:val="0033166D"/>
    <w:rsid w:val="00356980"/>
    <w:rsid w:val="0036342F"/>
    <w:rsid w:val="00381AB3"/>
    <w:rsid w:val="00382EEB"/>
    <w:rsid w:val="003B2ED1"/>
    <w:rsid w:val="003C32D6"/>
    <w:rsid w:val="003E65B4"/>
    <w:rsid w:val="003F2393"/>
    <w:rsid w:val="00410242"/>
    <w:rsid w:val="00440C0A"/>
    <w:rsid w:val="004515A4"/>
    <w:rsid w:val="004E06E9"/>
    <w:rsid w:val="004E3E7E"/>
    <w:rsid w:val="004E6DFC"/>
    <w:rsid w:val="00502D60"/>
    <w:rsid w:val="005045C9"/>
    <w:rsid w:val="00505742"/>
    <w:rsid w:val="0051494E"/>
    <w:rsid w:val="0053043E"/>
    <w:rsid w:val="00536AEA"/>
    <w:rsid w:val="00567CAC"/>
    <w:rsid w:val="0060033A"/>
    <w:rsid w:val="00620D1B"/>
    <w:rsid w:val="00627D67"/>
    <w:rsid w:val="00641497"/>
    <w:rsid w:val="006473AB"/>
    <w:rsid w:val="00660BBA"/>
    <w:rsid w:val="00675CB4"/>
    <w:rsid w:val="00694B8A"/>
    <w:rsid w:val="006A712B"/>
    <w:rsid w:val="006C0349"/>
    <w:rsid w:val="006C1D46"/>
    <w:rsid w:val="006C7219"/>
    <w:rsid w:val="006E3C14"/>
    <w:rsid w:val="006F3B6F"/>
    <w:rsid w:val="006F7CFF"/>
    <w:rsid w:val="00700ADC"/>
    <w:rsid w:val="00713B7B"/>
    <w:rsid w:val="00716AFF"/>
    <w:rsid w:val="0073071C"/>
    <w:rsid w:val="0073590C"/>
    <w:rsid w:val="00777B36"/>
    <w:rsid w:val="007865FC"/>
    <w:rsid w:val="00796171"/>
    <w:rsid w:val="007A6686"/>
    <w:rsid w:val="007E7173"/>
    <w:rsid w:val="007F7534"/>
    <w:rsid w:val="00800D99"/>
    <w:rsid w:val="0080100A"/>
    <w:rsid w:val="00817683"/>
    <w:rsid w:val="00862AB9"/>
    <w:rsid w:val="00867675"/>
    <w:rsid w:val="0087565B"/>
    <w:rsid w:val="00891197"/>
    <w:rsid w:val="008C1D9C"/>
    <w:rsid w:val="008C7045"/>
    <w:rsid w:val="008D28E1"/>
    <w:rsid w:val="008F42FE"/>
    <w:rsid w:val="00911C3C"/>
    <w:rsid w:val="009176A0"/>
    <w:rsid w:val="0095227D"/>
    <w:rsid w:val="009549DF"/>
    <w:rsid w:val="00971A93"/>
    <w:rsid w:val="00986D4E"/>
    <w:rsid w:val="009C4B9D"/>
    <w:rsid w:val="009E4C31"/>
    <w:rsid w:val="00A01DB7"/>
    <w:rsid w:val="00A16EA3"/>
    <w:rsid w:val="00A26B34"/>
    <w:rsid w:val="00A46AA7"/>
    <w:rsid w:val="00A56B30"/>
    <w:rsid w:val="00A60C50"/>
    <w:rsid w:val="00A81360"/>
    <w:rsid w:val="00AC27C8"/>
    <w:rsid w:val="00AD4E8F"/>
    <w:rsid w:val="00AE48D3"/>
    <w:rsid w:val="00AF4F67"/>
    <w:rsid w:val="00B14F83"/>
    <w:rsid w:val="00B41ED9"/>
    <w:rsid w:val="00B71210"/>
    <w:rsid w:val="00B92B80"/>
    <w:rsid w:val="00B971C6"/>
    <w:rsid w:val="00BA2A40"/>
    <w:rsid w:val="00BA7EFD"/>
    <w:rsid w:val="00BD7D88"/>
    <w:rsid w:val="00BE0325"/>
    <w:rsid w:val="00BE46D5"/>
    <w:rsid w:val="00BE6782"/>
    <w:rsid w:val="00C2306B"/>
    <w:rsid w:val="00C642E0"/>
    <w:rsid w:val="00C80E3B"/>
    <w:rsid w:val="00C86301"/>
    <w:rsid w:val="00C91B9C"/>
    <w:rsid w:val="00C95DA3"/>
    <w:rsid w:val="00CD589E"/>
    <w:rsid w:val="00D13B33"/>
    <w:rsid w:val="00D27F66"/>
    <w:rsid w:val="00D31B47"/>
    <w:rsid w:val="00D531F9"/>
    <w:rsid w:val="00D636C5"/>
    <w:rsid w:val="00D91937"/>
    <w:rsid w:val="00DC26C4"/>
    <w:rsid w:val="00DD7F1B"/>
    <w:rsid w:val="00DF17AA"/>
    <w:rsid w:val="00E1163B"/>
    <w:rsid w:val="00E135E2"/>
    <w:rsid w:val="00E37593"/>
    <w:rsid w:val="00E37B61"/>
    <w:rsid w:val="00E637C2"/>
    <w:rsid w:val="00E76666"/>
    <w:rsid w:val="00E84BBE"/>
    <w:rsid w:val="00EB10F4"/>
    <w:rsid w:val="00EB6FCC"/>
    <w:rsid w:val="00EE38E3"/>
    <w:rsid w:val="00EE4069"/>
    <w:rsid w:val="00EE49C6"/>
    <w:rsid w:val="00EE698F"/>
    <w:rsid w:val="00F212AA"/>
    <w:rsid w:val="00F530BE"/>
    <w:rsid w:val="00FA3D65"/>
    <w:rsid w:val="00FB1C79"/>
    <w:rsid w:val="00FB71EF"/>
    <w:rsid w:val="00FC3BBF"/>
    <w:rsid w:val="00FD3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E38E3"/>
    <w:rPr>
      <w:rFonts w:ascii="Tahoma" w:hAnsi="Tahoma" w:cs="Tahoma"/>
      <w:sz w:val="16"/>
      <w:szCs w:val="16"/>
    </w:rPr>
  </w:style>
  <w:style w:type="paragraph" w:customStyle="1" w:styleId="Legal1">
    <w:name w:val="Legal 1"/>
    <w:basedOn w:val="Normal"/>
    <w:rsid w:val="00817683"/>
    <w:pPr>
      <w:keepNext/>
      <w:numPr>
        <w:numId w:val="10"/>
      </w:numPr>
      <w:spacing w:before="480"/>
      <w:outlineLvl w:val="0"/>
    </w:pPr>
    <w:rPr>
      <w:rFonts w:ascii="Arial" w:hAnsi="Arial"/>
      <w:b/>
      <w:snapToGrid w:val="0"/>
      <w:sz w:val="22"/>
      <w:szCs w:val="20"/>
    </w:rPr>
  </w:style>
  <w:style w:type="paragraph" w:customStyle="1" w:styleId="Legal2">
    <w:name w:val="Legal 2"/>
    <w:basedOn w:val="Normal"/>
    <w:rsid w:val="00817683"/>
    <w:pPr>
      <w:keepNext/>
      <w:numPr>
        <w:ilvl w:val="1"/>
        <w:numId w:val="10"/>
      </w:numPr>
      <w:spacing w:before="240"/>
      <w:outlineLvl w:val="1"/>
    </w:pPr>
    <w:rPr>
      <w:rFonts w:ascii="Arial" w:hAnsi="Arial"/>
      <w:b/>
      <w:snapToGrid w:val="0"/>
      <w:sz w:val="22"/>
      <w:szCs w:val="20"/>
    </w:rPr>
  </w:style>
  <w:style w:type="paragraph" w:customStyle="1" w:styleId="Legal3">
    <w:name w:val="Legal 3"/>
    <w:basedOn w:val="Normal"/>
    <w:rsid w:val="00817683"/>
    <w:pPr>
      <w:numPr>
        <w:ilvl w:val="2"/>
        <w:numId w:val="10"/>
      </w:numPr>
      <w:spacing w:before="240"/>
      <w:outlineLvl w:val="2"/>
    </w:pPr>
    <w:rPr>
      <w:rFonts w:ascii="Arial" w:hAnsi="Arial"/>
      <w:snapToGrid w:val="0"/>
      <w:sz w:val="22"/>
      <w:szCs w:val="20"/>
    </w:rPr>
  </w:style>
  <w:style w:type="paragraph" w:customStyle="1" w:styleId="Legal4">
    <w:name w:val="Legal 4"/>
    <w:basedOn w:val="Normal"/>
    <w:rsid w:val="00817683"/>
    <w:pPr>
      <w:numPr>
        <w:ilvl w:val="3"/>
        <w:numId w:val="10"/>
      </w:numPr>
      <w:outlineLvl w:val="3"/>
    </w:pPr>
    <w:rPr>
      <w:rFonts w:ascii="Arial" w:hAnsi="Arial"/>
      <w:snapToGrid w:val="0"/>
      <w:sz w:val="22"/>
      <w:szCs w:val="20"/>
    </w:rPr>
  </w:style>
  <w:style w:type="paragraph" w:customStyle="1" w:styleId="Legal5">
    <w:name w:val="Legal 5"/>
    <w:basedOn w:val="Normal"/>
    <w:rsid w:val="00817683"/>
    <w:pPr>
      <w:numPr>
        <w:ilvl w:val="4"/>
        <w:numId w:val="10"/>
      </w:numPr>
      <w:outlineLvl w:val="4"/>
    </w:pPr>
    <w:rPr>
      <w:rFonts w:ascii="Arial" w:hAnsi="Arial"/>
      <w:snapToGrid w:val="0"/>
      <w:sz w:val="22"/>
      <w:szCs w:val="20"/>
    </w:rPr>
  </w:style>
  <w:style w:type="paragraph" w:customStyle="1" w:styleId="Legal6">
    <w:name w:val="Legal 6"/>
    <w:basedOn w:val="Normal"/>
    <w:rsid w:val="00817683"/>
    <w:pPr>
      <w:numPr>
        <w:ilvl w:val="5"/>
        <w:numId w:val="10"/>
      </w:numPr>
      <w:outlineLvl w:val="5"/>
    </w:pPr>
    <w:rPr>
      <w:rFonts w:ascii="Arial" w:hAnsi="Arial"/>
      <w:snapToGrid w:val="0"/>
      <w:sz w:val="22"/>
      <w:szCs w:val="20"/>
    </w:rPr>
  </w:style>
  <w:style w:type="paragraph" w:customStyle="1" w:styleId="Legal7">
    <w:name w:val="Legal 7"/>
    <w:basedOn w:val="Normal"/>
    <w:rsid w:val="00817683"/>
    <w:pPr>
      <w:numPr>
        <w:ilvl w:val="6"/>
        <w:numId w:val="10"/>
      </w:numPr>
      <w:tabs>
        <w:tab w:val="center" w:pos="5040"/>
      </w:tabs>
      <w:outlineLvl w:val="6"/>
    </w:pPr>
    <w:rPr>
      <w:rFonts w:ascii="Arial" w:hAnsi="Arial"/>
      <w:snapToGrid w:val="0"/>
      <w:sz w:val="22"/>
      <w:szCs w:val="20"/>
    </w:rPr>
  </w:style>
  <w:style w:type="paragraph" w:customStyle="1" w:styleId="Legal8">
    <w:name w:val="Legal 8"/>
    <w:basedOn w:val="Normal"/>
    <w:rsid w:val="00817683"/>
    <w:pPr>
      <w:numPr>
        <w:ilvl w:val="7"/>
        <w:numId w:val="10"/>
      </w:numPr>
      <w:tabs>
        <w:tab w:val="center" w:pos="5040"/>
      </w:tabs>
      <w:outlineLvl w:val="7"/>
    </w:pPr>
    <w:rPr>
      <w:rFonts w:ascii="Arial" w:hAnsi="Arial"/>
      <w:snapToGrid w:val="0"/>
      <w:sz w:val="22"/>
      <w:szCs w:val="20"/>
    </w:rPr>
  </w:style>
  <w:style w:type="paragraph" w:customStyle="1" w:styleId="Legal9">
    <w:name w:val="Legal 9"/>
    <w:basedOn w:val="Normal"/>
    <w:rsid w:val="00817683"/>
    <w:pPr>
      <w:numPr>
        <w:ilvl w:val="8"/>
        <w:numId w:val="10"/>
      </w:numPr>
      <w:tabs>
        <w:tab w:val="center" w:pos="5040"/>
      </w:tabs>
      <w:outlineLvl w:val="8"/>
    </w:pPr>
    <w:rPr>
      <w:rFonts w:ascii="Arial" w:hAnsi="Arial"/>
      <w:snapToGrid w:val="0"/>
      <w:sz w:val="22"/>
      <w:szCs w:val="20"/>
    </w:rPr>
  </w:style>
  <w:style w:type="paragraph" w:styleId="Header">
    <w:name w:val="header"/>
    <w:basedOn w:val="Normal"/>
    <w:link w:val="HeaderChar"/>
    <w:uiPriority w:val="99"/>
    <w:unhideWhenUsed/>
    <w:rsid w:val="00AF4F67"/>
    <w:pPr>
      <w:tabs>
        <w:tab w:val="center" w:pos="4680"/>
        <w:tab w:val="right" w:pos="9360"/>
      </w:tabs>
    </w:pPr>
  </w:style>
  <w:style w:type="character" w:customStyle="1" w:styleId="HeaderChar">
    <w:name w:val="Header Char"/>
    <w:basedOn w:val="DefaultParagraphFont"/>
    <w:link w:val="Header"/>
    <w:uiPriority w:val="99"/>
    <w:rsid w:val="00AF4F67"/>
    <w:rPr>
      <w:sz w:val="24"/>
      <w:szCs w:val="24"/>
    </w:rPr>
  </w:style>
  <w:style w:type="paragraph" w:styleId="Footer">
    <w:name w:val="footer"/>
    <w:basedOn w:val="Normal"/>
    <w:link w:val="FooterChar"/>
    <w:uiPriority w:val="99"/>
    <w:unhideWhenUsed/>
    <w:rsid w:val="00AF4F67"/>
    <w:pPr>
      <w:tabs>
        <w:tab w:val="center" w:pos="4680"/>
        <w:tab w:val="right" w:pos="9360"/>
      </w:tabs>
    </w:pPr>
  </w:style>
  <w:style w:type="character" w:customStyle="1" w:styleId="FooterChar">
    <w:name w:val="Footer Char"/>
    <w:basedOn w:val="DefaultParagraphFont"/>
    <w:link w:val="Footer"/>
    <w:uiPriority w:val="99"/>
    <w:rsid w:val="00AF4F6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E38E3"/>
    <w:rPr>
      <w:rFonts w:ascii="Tahoma" w:hAnsi="Tahoma" w:cs="Tahoma"/>
      <w:sz w:val="16"/>
      <w:szCs w:val="16"/>
    </w:rPr>
  </w:style>
  <w:style w:type="paragraph" w:customStyle="1" w:styleId="Legal1">
    <w:name w:val="Legal 1"/>
    <w:basedOn w:val="Normal"/>
    <w:rsid w:val="00817683"/>
    <w:pPr>
      <w:keepNext/>
      <w:numPr>
        <w:numId w:val="10"/>
      </w:numPr>
      <w:spacing w:before="480"/>
      <w:outlineLvl w:val="0"/>
    </w:pPr>
    <w:rPr>
      <w:rFonts w:ascii="Arial" w:hAnsi="Arial"/>
      <w:b/>
      <w:snapToGrid w:val="0"/>
      <w:sz w:val="22"/>
      <w:szCs w:val="20"/>
    </w:rPr>
  </w:style>
  <w:style w:type="paragraph" w:customStyle="1" w:styleId="Legal2">
    <w:name w:val="Legal 2"/>
    <w:basedOn w:val="Normal"/>
    <w:rsid w:val="00817683"/>
    <w:pPr>
      <w:keepNext/>
      <w:numPr>
        <w:ilvl w:val="1"/>
        <w:numId w:val="10"/>
      </w:numPr>
      <w:spacing w:before="240"/>
      <w:outlineLvl w:val="1"/>
    </w:pPr>
    <w:rPr>
      <w:rFonts w:ascii="Arial" w:hAnsi="Arial"/>
      <w:b/>
      <w:snapToGrid w:val="0"/>
      <w:sz w:val="22"/>
      <w:szCs w:val="20"/>
    </w:rPr>
  </w:style>
  <w:style w:type="paragraph" w:customStyle="1" w:styleId="Legal3">
    <w:name w:val="Legal 3"/>
    <w:basedOn w:val="Normal"/>
    <w:rsid w:val="00817683"/>
    <w:pPr>
      <w:numPr>
        <w:ilvl w:val="2"/>
        <w:numId w:val="10"/>
      </w:numPr>
      <w:spacing w:before="240"/>
      <w:outlineLvl w:val="2"/>
    </w:pPr>
    <w:rPr>
      <w:rFonts w:ascii="Arial" w:hAnsi="Arial"/>
      <w:snapToGrid w:val="0"/>
      <w:sz w:val="22"/>
      <w:szCs w:val="20"/>
    </w:rPr>
  </w:style>
  <w:style w:type="paragraph" w:customStyle="1" w:styleId="Legal4">
    <w:name w:val="Legal 4"/>
    <w:basedOn w:val="Normal"/>
    <w:rsid w:val="00817683"/>
    <w:pPr>
      <w:numPr>
        <w:ilvl w:val="3"/>
        <w:numId w:val="10"/>
      </w:numPr>
      <w:outlineLvl w:val="3"/>
    </w:pPr>
    <w:rPr>
      <w:rFonts w:ascii="Arial" w:hAnsi="Arial"/>
      <w:snapToGrid w:val="0"/>
      <w:sz w:val="22"/>
      <w:szCs w:val="20"/>
    </w:rPr>
  </w:style>
  <w:style w:type="paragraph" w:customStyle="1" w:styleId="Legal5">
    <w:name w:val="Legal 5"/>
    <w:basedOn w:val="Normal"/>
    <w:rsid w:val="00817683"/>
    <w:pPr>
      <w:numPr>
        <w:ilvl w:val="4"/>
        <w:numId w:val="10"/>
      </w:numPr>
      <w:outlineLvl w:val="4"/>
    </w:pPr>
    <w:rPr>
      <w:rFonts w:ascii="Arial" w:hAnsi="Arial"/>
      <w:snapToGrid w:val="0"/>
      <w:sz w:val="22"/>
      <w:szCs w:val="20"/>
    </w:rPr>
  </w:style>
  <w:style w:type="paragraph" w:customStyle="1" w:styleId="Legal6">
    <w:name w:val="Legal 6"/>
    <w:basedOn w:val="Normal"/>
    <w:rsid w:val="00817683"/>
    <w:pPr>
      <w:numPr>
        <w:ilvl w:val="5"/>
        <w:numId w:val="10"/>
      </w:numPr>
      <w:outlineLvl w:val="5"/>
    </w:pPr>
    <w:rPr>
      <w:rFonts w:ascii="Arial" w:hAnsi="Arial"/>
      <w:snapToGrid w:val="0"/>
      <w:sz w:val="22"/>
      <w:szCs w:val="20"/>
    </w:rPr>
  </w:style>
  <w:style w:type="paragraph" w:customStyle="1" w:styleId="Legal7">
    <w:name w:val="Legal 7"/>
    <w:basedOn w:val="Normal"/>
    <w:rsid w:val="00817683"/>
    <w:pPr>
      <w:numPr>
        <w:ilvl w:val="6"/>
        <w:numId w:val="10"/>
      </w:numPr>
      <w:tabs>
        <w:tab w:val="center" w:pos="5040"/>
      </w:tabs>
      <w:outlineLvl w:val="6"/>
    </w:pPr>
    <w:rPr>
      <w:rFonts w:ascii="Arial" w:hAnsi="Arial"/>
      <w:snapToGrid w:val="0"/>
      <w:sz w:val="22"/>
      <w:szCs w:val="20"/>
    </w:rPr>
  </w:style>
  <w:style w:type="paragraph" w:customStyle="1" w:styleId="Legal8">
    <w:name w:val="Legal 8"/>
    <w:basedOn w:val="Normal"/>
    <w:rsid w:val="00817683"/>
    <w:pPr>
      <w:numPr>
        <w:ilvl w:val="7"/>
        <w:numId w:val="10"/>
      </w:numPr>
      <w:tabs>
        <w:tab w:val="center" w:pos="5040"/>
      </w:tabs>
      <w:outlineLvl w:val="7"/>
    </w:pPr>
    <w:rPr>
      <w:rFonts w:ascii="Arial" w:hAnsi="Arial"/>
      <w:snapToGrid w:val="0"/>
      <w:sz w:val="22"/>
      <w:szCs w:val="20"/>
    </w:rPr>
  </w:style>
  <w:style w:type="paragraph" w:customStyle="1" w:styleId="Legal9">
    <w:name w:val="Legal 9"/>
    <w:basedOn w:val="Normal"/>
    <w:rsid w:val="00817683"/>
    <w:pPr>
      <w:numPr>
        <w:ilvl w:val="8"/>
        <w:numId w:val="10"/>
      </w:numPr>
      <w:tabs>
        <w:tab w:val="center" w:pos="5040"/>
      </w:tabs>
      <w:outlineLvl w:val="8"/>
    </w:pPr>
    <w:rPr>
      <w:rFonts w:ascii="Arial" w:hAnsi="Arial"/>
      <w:snapToGrid w:val="0"/>
      <w:sz w:val="22"/>
      <w:szCs w:val="20"/>
    </w:rPr>
  </w:style>
  <w:style w:type="paragraph" w:styleId="Header">
    <w:name w:val="header"/>
    <w:basedOn w:val="Normal"/>
    <w:link w:val="HeaderChar"/>
    <w:uiPriority w:val="99"/>
    <w:unhideWhenUsed/>
    <w:rsid w:val="00AF4F67"/>
    <w:pPr>
      <w:tabs>
        <w:tab w:val="center" w:pos="4680"/>
        <w:tab w:val="right" w:pos="9360"/>
      </w:tabs>
    </w:pPr>
  </w:style>
  <w:style w:type="character" w:customStyle="1" w:styleId="HeaderChar">
    <w:name w:val="Header Char"/>
    <w:basedOn w:val="DefaultParagraphFont"/>
    <w:link w:val="Header"/>
    <w:uiPriority w:val="99"/>
    <w:rsid w:val="00AF4F67"/>
    <w:rPr>
      <w:sz w:val="24"/>
      <w:szCs w:val="24"/>
    </w:rPr>
  </w:style>
  <w:style w:type="paragraph" w:styleId="Footer">
    <w:name w:val="footer"/>
    <w:basedOn w:val="Normal"/>
    <w:link w:val="FooterChar"/>
    <w:uiPriority w:val="99"/>
    <w:unhideWhenUsed/>
    <w:rsid w:val="00AF4F67"/>
    <w:pPr>
      <w:tabs>
        <w:tab w:val="center" w:pos="4680"/>
        <w:tab w:val="right" w:pos="9360"/>
      </w:tabs>
    </w:pPr>
  </w:style>
  <w:style w:type="character" w:customStyle="1" w:styleId="FooterChar">
    <w:name w:val="Footer Char"/>
    <w:basedOn w:val="DefaultParagraphFont"/>
    <w:link w:val="Footer"/>
    <w:uiPriority w:val="99"/>
    <w:rsid w:val="00AF4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2</vt:lpstr>
    </vt:vector>
  </TitlesOfParts>
  <Company>Industrial Systems, Inc.</Company>
  <LinksUpToDate>false</LinksUpToDate>
  <CharactersWithSpaces>10757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Richard</dc:creator>
  <cp:lastModifiedBy>user</cp:lastModifiedBy>
  <cp:revision>2</cp:revision>
  <cp:lastPrinted>2018-04-23T18:48:00Z</cp:lastPrinted>
  <dcterms:created xsi:type="dcterms:W3CDTF">2018-07-13T12:16:00Z</dcterms:created>
  <dcterms:modified xsi:type="dcterms:W3CDTF">2018-07-13T12:16:00Z</dcterms:modified>
</cp:coreProperties>
</file>